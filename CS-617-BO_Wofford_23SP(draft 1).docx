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3AF74" w14:textId="77777777" w:rsidR="006017B7" w:rsidRPr="00751EA1" w:rsidRDefault="006017B7" w:rsidP="006017B7">
      <w:pPr>
        <w:jc w:val="center"/>
        <w:rPr>
          <w:rFonts w:ascii="Avenir Next LT Pro Light" w:hAnsi="Avenir Next LT Pro Light"/>
        </w:rPr>
      </w:pPr>
      <w:r w:rsidRPr="00751EA1">
        <w:rPr>
          <w:rFonts w:ascii="Avenir Next LT Pro Light" w:hAnsi="Avenir Next LT Pro Light"/>
          <w:noProof/>
          <w:color w:val="2B579A"/>
          <w:shd w:val="clear" w:color="auto" w:fill="E6E6E6"/>
        </w:rPr>
        <w:drawing>
          <wp:inline distT="0" distB="0" distL="0" distR="0" wp14:anchorId="3B778642" wp14:editId="687D402C">
            <wp:extent cx="2100060" cy="511353"/>
            <wp:effectExtent l="0" t="0" r="0" b="3175"/>
            <wp:docPr id="2" name="Picture 2" descr="Sacred Hear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acred Heart University"/>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0060" cy="511353"/>
                    </a:xfrm>
                    <a:prstGeom prst="rect">
                      <a:avLst/>
                    </a:prstGeom>
                  </pic:spPr>
                </pic:pic>
              </a:graphicData>
            </a:graphic>
          </wp:inline>
        </w:drawing>
      </w:r>
    </w:p>
    <w:p w14:paraId="5CA59E77" w14:textId="77777777" w:rsidR="00C0405E" w:rsidRPr="00751EA1" w:rsidRDefault="00C0405E" w:rsidP="0046760F">
      <w:pPr>
        <w:spacing w:before="0" w:after="0"/>
        <w:jc w:val="center"/>
        <w:rPr>
          <w:rFonts w:ascii="Avenir Next LT Pro Light" w:hAnsi="Avenir Next LT Pro Light"/>
          <w:b/>
          <w:color w:val="000000" w:themeColor="text1"/>
          <w:sz w:val="28"/>
          <w:szCs w:val="28"/>
        </w:rPr>
      </w:pPr>
      <w:r w:rsidRPr="00751EA1">
        <w:rPr>
          <w:rFonts w:ascii="Avenir Next LT Pro Light" w:hAnsi="Avenir Next LT Pro Light"/>
          <w:b/>
          <w:color w:val="000000" w:themeColor="text1"/>
          <w:sz w:val="28"/>
          <w:szCs w:val="28"/>
        </w:rPr>
        <w:t>ARTIFICIAL INTELLIGENCE CS-617-BO</w:t>
      </w:r>
    </w:p>
    <w:p w14:paraId="3B617EF7" w14:textId="473879CE" w:rsidR="006017B7" w:rsidRPr="00751EA1" w:rsidRDefault="00134014" w:rsidP="0046760F">
      <w:pPr>
        <w:spacing w:before="0" w:after="0"/>
        <w:jc w:val="center"/>
        <w:rPr>
          <w:rFonts w:ascii="Avenir Next LT Pro Light" w:hAnsi="Avenir Next LT Pro Light"/>
          <w:b/>
          <w:color w:val="C00000"/>
          <w:sz w:val="28"/>
          <w:szCs w:val="28"/>
        </w:rPr>
      </w:pPr>
      <w:r w:rsidRPr="00751EA1">
        <w:rPr>
          <w:rFonts w:ascii="Avenir Next LT Pro Light" w:hAnsi="Avenir Next LT Pro Light"/>
          <w:b/>
          <w:color w:val="C00000"/>
          <w:sz w:val="28"/>
          <w:szCs w:val="28"/>
        </w:rPr>
        <w:t>Spring 2023</w:t>
      </w:r>
    </w:p>
    <w:p w14:paraId="1558C5BC" w14:textId="77777777" w:rsidR="006017B7" w:rsidRPr="00751EA1" w:rsidRDefault="006017B7" w:rsidP="006017B7">
      <w:pPr>
        <w:pStyle w:val="Heading2"/>
        <w:rPr>
          <w:rFonts w:ascii="Avenir Next LT Pro Light" w:hAnsi="Avenir Next LT Pro Light"/>
        </w:rPr>
      </w:pPr>
      <w:r w:rsidRPr="00751EA1">
        <w:rPr>
          <w:rFonts w:ascii="Avenir Next LT Pro Light" w:hAnsi="Avenir Next LT Pro Light"/>
        </w:rPr>
        <w:t>Course &amp; Instructor Information</w:t>
      </w:r>
    </w:p>
    <w:tbl>
      <w:tblPr>
        <w:tblStyle w:val="LightGrid-Accent2"/>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Course details and contact information for the instructor. This table has the first column as a column header and the second column as data."/>
      </w:tblPr>
      <w:tblGrid>
        <w:gridCol w:w="1995"/>
        <w:gridCol w:w="7345"/>
      </w:tblGrid>
      <w:tr w:rsidR="00724A4F" w:rsidRPr="00751EA1" w14:paraId="371F1F1E" w14:textId="77777777" w:rsidTr="00817566">
        <w:trPr>
          <w:cnfStyle w:val="100000000000" w:firstRow="1" w:lastRow="0" w:firstColumn="0" w:lastColumn="0" w:oddVBand="0" w:evenVBand="0" w:oddHBand="0" w:evenHBand="0" w:firstRowFirstColumn="0" w:firstRowLastColumn="0" w:lastRowFirstColumn="0" w:lastRowLastColumn="0"/>
          <w:cantSplit/>
          <w:trHeight w:val="240"/>
          <w:tblHeader/>
        </w:trPr>
        <w:tc>
          <w:tcPr>
            <w:cnfStyle w:val="001000000000" w:firstRow="0" w:lastRow="0" w:firstColumn="1" w:lastColumn="0" w:oddVBand="0" w:evenVBand="0" w:oddHBand="0" w:evenHBand="0" w:firstRowFirstColumn="0" w:firstRowLastColumn="0" w:lastRowFirstColumn="0" w:lastRowLastColumn="0"/>
            <w:tcW w:w="1995" w:type="dxa"/>
            <w:noWrap/>
            <w:vAlign w:val="center"/>
          </w:tcPr>
          <w:p w14:paraId="79CFEDD9" w14:textId="77777777" w:rsidR="00724A4F" w:rsidRPr="00751EA1" w:rsidRDefault="00724A4F" w:rsidP="00724A4F">
            <w:pPr>
              <w:pStyle w:val="TOC1"/>
              <w:rPr>
                <w:rFonts w:ascii="Avenir Next LT Pro Light" w:hAnsi="Avenir Next LT Pro Light"/>
              </w:rPr>
            </w:pPr>
          </w:p>
        </w:tc>
        <w:tc>
          <w:tcPr>
            <w:tcW w:w="7345" w:type="dxa"/>
            <w:noWrap/>
            <w:vAlign w:val="center"/>
          </w:tcPr>
          <w:p w14:paraId="38E4A873" w14:textId="5D19FCFD" w:rsidR="00724A4F" w:rsidRPr="00751EA1" w:rsidRDefault="00817566" w:rsidP="007712A0">
            <w:pPr>
              <w:spacing w:before="60" w:after="60"/>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sz w:val="22"/>
                <w:szCs w:val="22"/>
              </w:rPr>
            </w:pPr>
            <w:r w:rsidRPr="00751EA1">
              <w:rPr>
                <w:rFonts w:ascii="Avenir Next LT Pro Light" w:hAnsi="Avenir Next LT Pro Light"/>
                <w:color w:val="FFFFFF" w:themeColor="background1"/>
                <w:sz w:val="22"/>
                <w:szCs w:val="22"/>
              </w:rPr>
              <w:t>Information</w:t>
            </w:r>
          </w:p>
        </w:tc>
      </w:tr>
      <w:tr w:rsidR="00084CAF" w:rsidRPr="00751EA1" w14:paraId="61E78777" w14:textId="77777777" w:rsidTr="00724A4F">
        <w:trPr>
          <w:cnfStyle w:val="000000100000" w:firstRow="0" w:lastRow="0" w:firstColumn="0" w:lastColumn="0" w:oddVBand="0" w:evenVBand="0" w:oddHBand="1" w:evenHBand="0" w:firstRowFirstColumn="0" w:firstRowLastColumn="0" w:lastRowFirstColumn="0" w:lastRowLastColumn="0"/>
          <w:cantSplit/>
          <w:trHeight w:val="240"/>
        </w:trPr>
        <w:tc>
          <w:tcPr>
            <w:cnfStyle w:val="001000000000" w:firstRow="0" w:lastRow="0" w:firstColumn="1" w:lastColumn="0" w:oddVBand="0" w:evenVBand="0" w:oddHBand="0" w:evenHBand="0" w:firstRowFirstColumn="0" w:firstRowLastColumn="0" w:lastRowFirstColumn="0" w:lastRowLastColumn="0"/>
            <w:tcW w:w="1995" w:type="dxa"/>
            <w:shd w:val="clear" w:color="auto" w:fill="C00000"/>
            <w:noWrap/>
            <w:vAlign w:val="center"/>
            <w:hideMark/>
          </w:tcPr>
          <w:p w14:paraId="09A67AF7" w14:textId="2E37C2A7" w:rsidR="006017B7" w:rsidRPr="00751EA1" w:rsidRDefault="006017B7" w:rsidP="00724A4F">
            <w:pPr>
              <w:pStyle w:val="TOC1"/>
              <w:rPr>
                <w:rFonts w:ascii="Avenir Next LT Pro Light" w:hAnsi="Avenir Next LT Pro Light"/>
                <w:bCs/>
              </w:rPr>
            </w:pPr>
            <w:r w:rsidRPr="00751EA1">
              <w:rPr>
                <w:rFonts w:ascii="Avenir Next LT Pro Light" w:hAnsi="Avenir Next LT Pro Light"/>
                <w:bCs/>
              </w:rPr>
              <w:t>Instructor Name</w:t>
            </w:r>
          </w:p>
        </w:tc>
        <w:tc>
          <w:tcPr>
            <w:tcW w:w="7345" w:type="dxa"/>
            <w:shd w:val="clear" w:color="auto" w:fill="auto"/>
            <w:noWrap/>
            <w:vAlign w:val="center"/>
            <w:hideMark/>
          </w:tcPr>
          <w:p w14:paraId="52C81C03" w14:textId="00B62D1A" w:rsidR="006017B7" w:rsidRPr="00751EA1" w:rsidRDefault="007750F3" w:rsidP="007712A0">
            <w:pPr>
              <w:spacing w:before="60" w:after="60"/>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22"/>
                <w:szCs w:val="22"/>
              </w:rPr>
            </w:pPr>
            <w:r w:rsidRPr="00751EA1">
              <w:rPr>
                <w:rFonts w:ascii="Avenir Next LT Pro Light" w:hAnsi="Avenir Next LT Pro Light"/>
                <w:sz w:val="22"/>
                <w:szCs w:val="22"/>
              </w:rPr>
              <w:t xml:space="preserve">Professor </w:t>
            </w:r>
            <w:r w:rsidR="0073491A" w:rsidRPr="00751EA1">
              <w:rPr>
                <w:rFonts w:ascii="Avenir Next LT Pro Light" w:hAnsi="Avenir Next LT Pro Light"/>
                <w:sz w:val="22"/>
                <w:szCs w:val="22"/>
              </w:rPr>
              <w:t xml:space="preserve"> Maria </w:t>
            </w:r>
            <w:r w:rsidRPr="00751EA1">
              <w:rPr>
                <w:rFonts w:ascii="Avenir Next LT Pro Light" w:hAnsi="Avenir Next LT Pro Light"/>
                <w:sz w:val="22"/>
                <w:szCs w:val="22"/>
              </w:rPr>
              <w:t>Wofford</w:t>
            </w:r>
          </w:p>
        </w:tc>
      </w:tr>
      <w:tr w:rsidR="006017B7" w:rsidRPr="00751EA1" w14:paraId="6A2B4F95" w14:textId="77777777" w:rsidTr="00F37745">
        <w:trPr>
          <w:cnfStyle w:val="000000010000" w:firstRow="0" w:lastRow="0" w:firstColumn="0" w:lastColumn="0" w:oddVBand="0" w:evenVBand="0" w:oddHBand="0" w:evenHBand="1" w:firstRowFirstColumn="0" w:firstRowLastColumn="0" w:lastRowFirstColumn="0" w:lastRowLastColumn="0"/>
          <w:cantSplit/>
          <w:trHeight w:val="240"/>
        </w:trPr>
        <w:tc>
          <w:tcPr>
            <w:cnfStyle w:val="001000000000" w:firstRow="0" w:lastRow="0" w:firstColumn="1" w:lastColumn="0" w:oddVBand="0" w:evenVBand="0" w:oddHBand="0" w:evenHBand="0" w:firstRowFirstColumn="0" w:firstRowLastColumn="0" w:lastRowFirstColumn="0" w:lastRowLastColumn="0"/>
            <w:tcW w:w="1995" w:type="dxa"/>
            <w:tcBorders>
              <w:top w:val="none" w:sz="0" w:space="0" w:color="auto"/>
              <w:left w:val="none" w:sz="0" w:space="0" w:color="auto"/>
              <w:bottom w:val="none" w:sz="0" w:space="0" w:color="auto"/>
              <w:right w:val="none" w:sz="0" w:space="0" w:color="auto"/>
            </w:tcBorders>
            <w:shd w:val="clear" w:color="auto" w:fill="C00000"/>
            <w:noWrap/>
            <w:vAlign w:val="center"/>
          </w:tcPr>
          <w:p w14:paraId="0A44BB0C" w14:textId="77777777" w:rsidR="006017B7" w:rsidRPr="00751EA1" w:rsidRDefault="006017B7" w:rsidP="00724A4F">
            <w:pPr>
              <w:pStyle w:val="TOC1"/>
              <w:rPr>
                <w:rFonts w:ascii="Avenir Next LT Pro Light" w:hAnsi="Avenir Next LT Pro Light"/>
              </w:rPr>
            </w:pPr>
            <w:r w:rsidRPr="00751EA1">
              <w:rPr>
                <w:rFonts w:ascii="Avenir Next LT Pro Light" w:hAnsi="Avenir Next LT Pro Light"/>
              </w:rPr>
              <w:t>Instructor Email</w:t>
            </w:r>
          </w:p>
        </w:tc>
        <w:tc>
          <w:tcPr>
            <w:tcW w:w="7345" w:type="dxa"/>
            <w:tcBorders>
              <w:top w:val="none" w:sz="0" w:space="0" w:color="auto"/>
              <w:left w:val="none" w:sz="0" w:space="0" w:color="auto"/>
              <w:bottom w:val="none" w:sz="0" w:space="0" w:color="auto"/>
              <w:right w:val="none" w:sz="0" w:space="0" w:color="auto"/>
            </w:tcBorders>
            <w:noWrap/>
            <w:vAlign w:val="center"/>
          </w:tcPr>
          <w:p w14:paraId="09C87489" w14:textId="5BA20FAF" w:rsidR="006017B7" w:rsidRPr="00751EA1" w:rsidRDefault="007750F3" w:rsidP="007712A0">
            <w:pPr>
              <w:spacing w:before="60" w:after="60"/>
              <w:cnfStyle w:val="000000010000" w:firstRow="0" w:lastRow="0" w:firstColumn="0" w:lastColumn="0" w:oddVBand="0" w:evenVBand="0" w:oddHBand="0" w:evenHBand="1" w:firstRowFirstColumn="0" w:firstRowLastColumn="0" w:lastRowFirstColumn="0" w:lastRowLastColumn="0"/>
              <w:rPr>
                <w:rFonts w:ascii="Avenir Next LT Pro Light" w:hAnsi="Avenir Next LT Pro Light"/>
                <w:sz w:val="22"/>
                <w:szCs w:val="22"/>
              </w:rPr>
            </w:pPr>
            <w:r w:rsidRPr="00751EA1">
              <w:rPr>
                <w:rFonts w:ascii="Avenir Next LT Pro Light" w:hAnsi="Avenir Next LT Pro Light"/>
                <w:sz w:val="22"/>
                <w:szCs w:val="22"/>
              </w:rPr>
              <w:t>woffordj</w:t>
            </w:r>
            <w:r w:rsidR="006017B7" w:rsidRPr="00751EA1">
              <w:rPr>
                <w:rFonts w:ascii="Avenir Next LT Pro Light" w:hAnsi="Avenir Next LT Pro Light"/>
                <w:sz w:val="22"/>
                <w:szCs w:val="22"/>
              </w:rPr>
              <w:t>@sacredheart.edu</w:t>
            </w:r>
          </w:p>
        </w:tc>
      </w:tr>
      <w:tr w:rsidR="006017B7" w:rsidRPr="00751EA1" w14:paraId="0F0ED575" w14:textId="77777777" w:rsidTr="084A3CA0">
        <w:trPr>
          <w:cnfStyle w:val="000000100000" w:firstRow="0" w:lastRow="0" w:firstColumn="0" w:lastColumn="0" w:oddVBand="0" w:evenVBand="0" w:oddHBand="1" w:evenHBand="0" w:firstRowFirstColumn="0" w:firstRowLastColumn="0" w:lastRowFirstColumn="0" w:lastRowLastColumn="0"/>
          <w:cantSplit/>
          <w:trHeight w:val="240"/>
        </w:trPr>
        <w:tc>
          <w:tcPr>
            <w:cnfStyle w:val="001000000000" w:firstRow="0" w:lastRow="0" w:firstColumn="1" w:lastColumn="0" w:oddVBand="0" w:evenVBand="0" w:oddHBand="0" w:evenHBand="0" w:firstRowFirstColumn="0" w:firstRowLastColumn="0" w:lastRowFirstColumn="0" w:lastRowLastColumn="0"/>
            <w:tcW w:w="1995" w:type="dxa"/>
            <w:shd w:val="clear" w:color="auto" w:fill="C00000"/>
            <w:noWrap/>
            <w:vAlign w:val="center"/>
          </w:tcPr>
          <w:p w14:paraId="1A990097" w14:textId="77777777" w:rsidR="006017B7" w:rsidRPr="00751EA1" w:rsidRDefault="006017B7" w:rsidP="00724A4F">
            <w:pPr>
              <w:pStyle w:val="TOC1"/>
              <w:rPr>
                <w:rFonts w:ascii="Avenir Next LT Pro Light" w:hAnsi="Avenir Next LT Pro Light"/>
              </w:rPr>
            </w:pPr>
            <w:r w:rsidRPr="00751EA1">
              <w:rPr>
                <w:rFonts w:ascii="Avenir Next LT Pro Light" w:hAnsi="Avenir Next LT Pro Light"/>
              </w:rPr>
              <w:t>Office Hours</w:t>
            </w:r>
          </w:p>
        </w:tc>
        <w:tc>
          <w:tcPr>
            <w:tcW w:w="7345" w:type="dxa"/>
            <w:noWrap/>
            <w:vAlign w:val="center"/>
          </w:tcPr>
          <w:p w14:paraId="7AB86530" w14:textId="3A193D3C" w:rsidR="006017B7" w:rsidRPr="00751EA1" w:rsidRDefault="007750F3" w:rsidP="007712A0">
            <w:pPr>
              <w:spacing w:before="60" w:after="60"/>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22"/>
                <w:szCs w:val="22"/>
              </w:rPr>
            </w:pPr>
            <w:r w:rsidRPr="00751EA1">
              <w:rPr>
                <w:rFonts w:ascii="Avenir Next LT Pro Light" w:hAnsi="Avenir Next LT Pro Light"/>
                <w:sz w:val="22"/>
                <w:szCs w:val="22"/>
              </w:rPr>
              <w:t>By A</w:t>
            </w:r>
            <w:r w:rsidR="006017B7" w:rsidRPr="00751EA1">
              <w:rPr>
                <w:rFonts w:ascii="Avenir Next LT Pro Light" w:hAnsi="Avenir Next LT Pro Light"/>
                <w:sz w:val="22"/>
                <w:szCs w:val="22"/>
              </w:rPr>
              <w:t>ppointment</w:t>
            </w:r>
            <w:r w:rsidRPr="00751EA1">
              <w:rPr>
                <w:rFonts w:ascii="Avenir Next LT Pro Light" w:hAnsi="Avenir Next LT Pro Light"/>
                <w:sz w:val="22"/>
                <w:szCs w:val="22"/>
              </w:rPr>
              <w:t xml:space="preserve"> (Calendar on Teams)</w:t>
            </w:r>
          </w:p>
        </w:tc>
      </w:tr>
      <w:tr w:rsidR="006017B7" w:rsidRPr="00751EA1" w14:paraId="0C40B0E2" w14:textId="77777777" w:rsidTr="00F37745">
        <w:trPr>
          <w:cnfStyle w:val="000000010000" w:firstRow="0" w:lastRow="0" w:firstColumn="0" w:lastColumn="0" w:oddVBand="0" w:evenVBand="0" w:oddHBand="0" w:evenHBand="1" w:firstRowFirstColumn="0" w:firstRowLastColumn="0" w:lastRowFirstColumn="0" w:lastRowLastColumn="0"/>
          <w:cantSplit/>
          <w:trHeight w:val="240"/>
        </w:trPr>
        <w:tc>
          <w:tcPr>
            <w:cnfStyle w:val="001000000000" w:firstRow="0" w:lastRow="0" w:firstColumn="1" w:lastColumn="0" w:oddVBand="0" w:evenVBand="0" w:oddHBand="0" w:evenHBand="0" w:firstRowFirstColumn="0" w:firstRowLastColumn="0" w:lastRowFirstColumn="0" w:lastRowLastColumn="0"/>
            <w:tcW w:w="1995" w:type="dxa"/>
            <w:tcBorders>
              <w:top w:val="none" w:sz="0" w:space="0" w:color="auto"/>
              <w:left w:val="none" w:sz="0" w:space="0" w:color="auto"/>
              <w:bottom w:val="none" w:sz="0" w:space="0" w:color="auto"/>
              <w:right w:val="none" w:sz="0" w:space="0" w:color="auto"/>
            </w:tcBorders>
            <w:shd w:val="clear" w:color="auto" w:fill="C00000"/>
            <w:noWrap/>
            <w:vAlign w:val="center"/>
            <w:hideMark/>
          </w:tcPr>
          <w:p w14:paraId="24673E8D" w14:textId="77777777" w:rsidR="006017B7" w:rsidRPr="00751EA1" w:rsidRDefault="006017B7" w:rsidP="00724A4F">
            <w:pPr>
              <w:pStyle w:val="TOC1"/>
              <w:rPr>
                <w:rFonts w:ascii="Avenir Next LT Pro Light" w:hAnsi="Avenir Next LT Pro Light"/>
              </w:rPr>
            </w:pPr>
            <w:r w:rsidRPr="00751EA1">
              <w:rPr>
                <w:rFonts w:ascii="Avenir Next LT Pro Light" w:hAnsi="Avenir Next LT Pro Light"/>
              </w:rPr>
              <w:t>Course Format</w:t>
            </w:r>
          </w:p>
        </w:tc>
        <w:tc>
          <w:tcPr>
            <w:tcW w:w="7345" w:type="dxa"/>
            <w:tcBorders>
              <w:top w:val="none" w:sz="0" w:space="0" w:color="auto"/>
              <w:left w:val="none" w:sz="0" w:space="0" w:color="auto"/>
              <w:bottom w:val="none" w:sz="0" w:space="0" w:color="auto"/>
              <w:right w:val="none" w:sz="0" w:space="0" w:color="auto"/>
            </w:tcBorders>
            <w:noWrap/>
            <w:vAlign w:val="center"/>
            <w:hideMark/>
          </w:tcPr>
          <w:p w14:paraId="27D75E12" w14:textId="42F30489" w:rsidR="006017B7" w:rsidRPr="00751EA1" w:rsidRDefault="002506DE" w:rsidP="007712A0">
            <w:pPr>
              <w:spacing w:before="60" w:after="60"/>
              <w:cnfStyle w:val="000000010000" w:firstRow="0" w:lastRow="0" w:firstColumn="0" w:lastColumn="0" w:oddVBand="0" w:evenVBand="0" w:oddHBand="0" w:evenHBand="1" w:firstRowFirstColumn="0" w:firstRowLastColumn="0" w:lastRowFirstColumn="0" w:lastRowLastColumn="0"/>
              <w:rPr>
                <w:rFonts w:ascii="Avenir Next LT Pro Light" w:hAnsi="Avenir Next LT Pro Light"/>
                <w:sz w:val="22"/>
                <w:szCs w:val="22"/>
              </w:rPr>
            </w:pPr>
            <w:r w:rsidRPr="00751EA1">
              <w:rPr>
                <w:rFonts w:ascii="Avenir Next LT Pro Light" w:hAnsi="Avenir Next LT Pro Light"/>
                <w:sz w:val="22"/>
                <w:szCs w:val="22"/>
              </w:rPr>
              <w:t>Synchronous</w:t>
            </w:r>
            <w:r w:rsidR="004355A5" w:rsidRPr="00751EA1">
              <w:rPr>
                <w:rFonts w:ascii="Avenir Next LT Pro Light" w:hAnsi="Avenir Next LT Pro Light"/>
                <w:sz w:val="22"/>
                <w:szCs w:val="22"/>
              </w:rPr>
              <w:t xml:space="preserve">, </w:t>
            </w:r>
            <w:r w:rsidRPr="00751EA1">
              <w:rPr>
                <w:rFonts w:ascii="Avenir Next LT Pro Light" w:hAnsi="Avenir Next LT Pro Light"/>
                <w:sz w:val="22"/>
                <w:szCs w:val="22"/>
              </w:rPr>
              <w:t>Live Lecture capture in Teams</w:t>
            </w:r>
            <w:r w:rsidR="004355A5" w:rsidRPr="00751EA1">
              <w:rPr>
                <w:rFonts w:ascii="Avenir Next LT Pro Light" w:hAnsi="Avenir Next LT Pro Light"/>
                <w:sz w:val="22"/>
                <w:szCs w:val="22"/>
              </w:rPr>
              <w:t xml:space="preserve"> (However</w:t>
            </w:r>
            <w:r w:rsidR="00E96419" w:rsidRPr="00751EA1">
              <w:rPr>
                <w:rFonts w:ascii="Avenir Next LT Pro Light" w:hAnsi="Avenir Next LT Pro Light"/>
                <w:sz w:val="22"/>
                <w:szCs w:val="22"/>
              </w:rPr>
              <w:t>,</w:t>
            </w:r>
            <w:r w:rsidR="004355A5" w:rsidRPr="00751EA1">
              <w:rPr>
                <w:rFonts w:ascii="Avenir Next LT Pro Light" w:hAnsi="Avenir Next LT Pro Light"/>
                <w:sz w:val="22"/>
                <w:szCs w:val="22"/>
              </w:rPr>
              <w:t xml:space="preserve"> it is expected that you will attend all classes live)</w:t>
            </w:r>
          </w:p>
        </w:tc>
      </w:tr>
      <w:tr w:rsidR="006017B7" w:rsidRPr="00751EA1" w14:paraId="38FA2383" w14:textId="77777777" w:rsidTr="084A3CA0">
        <w:trPr>
          <w:cnfStyle w:val="000000100000" w:firstRow="0" w:lastRow="0" w:firstColumn="0" w:lastColumn="0" w:oddVBand="0" w:evenVBand="0" w:oddHBand="1" w:evenHBand="0" w:firstRowFirstColumn="0" w:firstRowLastColumn="0" w:lastRowFirstColumn="0" w:lastRowLastColumn="0"/>
          <w:cantSplit/>
          <w:trHeight w:val="240"/>
        </w:trPr>
        <w:tc>
          <w:tcPr>
            <w:cnfStyle w:val="001000000000" w:firstRow="0" w:lastRow="0" w:firstColumn="1" w:lastColumn="0" w:oddVBand="0" w:evenVBand="0" w:oddHBand="0" w:evenHBand="0" w:firstRowFirstColumn="0" w:firstRowLastColumn="0" w:lastRowFirstColumn="0" w:lastRowLastColumn="0"/>
            <w:tcW w:w="1995" w:type="dxa"/>
            <w:shd w:val="clear" w:color="auto" w:fill="C00000"/>
            <w:noWrap/>
            <w:vAlign w:val="center"/>
          </w:tcPr>
          <w:p w14:paraId="28CE8780" w14:textId="77777777" w:rsidR="006017B7" w:rsidRPr="00751EA1" w:rsidRDefault="006017B7" w:rsidP="00724A4F">
            <w:pPr>
              <w:pStyle w:val="TOC1"/>
              <w:rPr>
                <w:rFonts w:ascii="Avenir Next LT Pro Light" w:hAnsi="Avenir Next LT Pro Light"/>
              </w:rPr>
            </w:pPr>
            <w:r w:rsidRPr="00751EA1">
              <w:rPr>
                <w:rFonts w:ascii="Avenir Next LT Pro Light" w:hAnsi="Avenir Next LT Pro Light"/>
              </w:rPr>
              <w:t xml:space="preserve">Course Location </w:t>
            </w:r>
          </w:p>
        </w:tc>
        <w:tc>
          <w:tcPr>
            <w:tcW w:w="7345" w:type="dxa"/>
            <w:noWrap/>
            <w:vAlign w:val="center"/>
          </w:tcPr>
          <w:p w14:paraId="6EC93B70" w14:textId="4BB4ACAF" w:rsidR="00BD0EDF" w:rsidRPr="00751EA1" w:rsidRDefault="006017B7" w:rsidP="007712A0">
            <w:pPr>
              <w:spacing w:before="60" w:after="60"/>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22"/>
                <w:szCs w:val="22"/>
              </w:rPr>
            </w:pPr>
            <w:r w:rsidRPr="00751EA1">
              <w:rPr>
                <w:rFonts w:ascii="Avenir Next LT Pro Light" w:hAnsi="Avenir Next LT Pro Light"/>
                <w:sz w:val="22"/>
                <w:szCs w:val="22"/>
              </w:rPr>
              <w:t xml:space="preserve"> </w:t>
            </w:r>
            <w:r w:rsidR="0073491A" w:rsidRPr="00751EA1">
              <w:rPr>
                <w:rFonts w:ascii="Avenir Next LT Pro Light" w:hAnsi="Avenir Next LT Pro Light"/>
                <w:sz w:val="22"/>
                <w:szCs w:val="22"/>
              </w:rPr>
              <w:t>Online (Blackboard, Teams)</w:t>
            </w:r>
          </w:p>
        </w:tc>
      </w:tr>
      <w:tr w:rsidR="00084CAF" w:rsidRPr="00751EA1" w14:paraId="1CD7A5F2" w14:textId="77777777" w:rsidTr="00F37745">
        <w:trPr>
          <w:cnfStyle w:val="000000010000" w:firstRow="0" w:lastRow="0" w:firstColumn="0" w:lastColumn="0" w:oddVBand="0" w:evenVBand="0" w:oddHBand="0" w:evenHBand="1" w:firstRowFirstColumn="0" w:firstRowLastColumn="0" w:lastRowFirstColumn="0" w:lastRowLastColumn="0"/>
          <w:cantSplit/>
          <w:trHeight w:val="240"/>
        </w:trPr>
        <w:tc>
          <w:tcPr>
            <w:cnfStyle w:val="001000000000" w:firstRow="0" w:lastRow="0" w:firstColumn="1" w:lastColumn="0" w:oddVBand="0" w:evenVBand="0" w:oddHBand="0" w:evenHBand="0" w:firstRowFirstColumn="0" w:firstRowLastColumn="0" w:lastRowFirstColumn="0" w:lastRowLastColumn="0"/>
            <w:tcW w:w="1995" w:type="dxa"/>
            <w:tcBorders>
              <w:top w:val="none" w:sz="0" w:space="0" w:color="auto"/>
              <w:left w:val="none" w:sz="0" w:space="0" w:color="auto"/>
              <w:bottom w:val="none" w:sz="0" w:space="0" w:color="auto"/>
              <w:right w:val="none" w:sz="0" w:space="0" w:color="auto"/>
            </w:tcBorders>
            <w:shd w:val="clear" w:color="auto" w:fill="C00000"/>
            <w:noWrap/>
            <w:vAlign w:val="center"/>
          </w:tcPr>
          <w:p w14:paraId="6F311AC0" w14:textId="77777777" w:rsidR="006017B7" w:rsidRPr="00751EA1" w:rsidRDefault="006017B7" w:rsidP="00724A4F">
            <w:pPr>
              <w:pStyle w:val="TOC1"/>
              <w:rPr>
                <w:rFonts w:ascii="Avenir Next LT Pro Light" w:hAnsi="Avenir Next LT Pro Light"/>
              </w:rPr>
            </w:pPr>
            <w:r w:rsidRPr="00751EA1">
              <w:rPr>
                <w:rFonts w:ascii="Avenir Next LT Pro Light" w:hAnsi="Avenir Next LT Pro Light"/>
              </w:rPr>
              <w:t>Meeting Times</w:t>
            </w:r>
          </w:p>
        </w:tc>
        <w:tc>
          <w:tcPr>
            <w:tcW w:w="7345" w:type="dxa"/>
            <w:tcBorders>
              <w:top w:val="none" w:sz="0" w:space="0" w:color="auto"/>
              <w:left w:val="none" w:sz="0" w:space="0" w:color="auto"/>
              <w:bottom w:val="none" w:sz="0" w:space="0" w:color="auto"/>
              <w:right w:val="none" w:sz="0" w:space="0" w:color="auto"/>
            </w:tcBorders>
            <w:noWrap/>
            <w:vAlign w:val="center"/>
          </w:tcPr>
          <w:p w14:paraId="49DC2080" w14:textId="5A26E0B0" w:rsidR="006017B7" w:rsidRPr="00751EA1" w:rsidRDefault="006017B7" w:rsidP="007712A0">
            <w:pPr>
              <w:spacing w:before="60" w:after="60"/>
              <w:cnfStyle w:val="000000010000" w:firstRow="0" w:lastRow="0" w:firstColumn="0" w:lastColumn="0" w:oddVBand="0" w:evenVBand="0" w:oddHBand="0" w:evenHBand="1" w:firstRowFirstColumn="0" w:firstRowLastColumn="0" w:lastRowFirstColumn="0" w:lastRowLastColumn="0"/>
              <w:rPr>
                <w:rFonts w:ascii="Avenir Next LT Pro Light" w:hAnsi="Avenir Next LT Pro Light"/>
                <w:sz w:val="22"/>
                <w:szCs w:val="22"/>
              </w:rPr>
            </w:pPr>
            <w:r w:rsidRPr="00751EA1">
              <w:rPr>
                <w:rFonts w:ascii="Avenir Next LT Pro Light" w:hAnsi="Avenir Next LT Pro Light"/>
                <w:sz w:val="22"/>
                <w:szCs w:val="22"/>
              </w:rPr>
              <w:t xml:space="preserve">Thurs </w:t>
            </w:r>
            <w:r w:rsidR="004355A5" w:rsidRPr="00751EA1">
              <w:rPr>
                <w:rFonts w:ascii="Avenir Next LT Pro Light" w:hAnsi="Avenir Next LT Pro Light"/>
                <w:sz w:val="22"/>
                <w:szCs w:val="22"/>
              </w:rPr>
              <w:t>6:30</w:t>
            </w:r>
            <w:r w:rsidRPr="00751EA1">
              <w:rPr>
                <w:rFonts w:ascii="Avenir Next LT Pro Light" w:hAnsi="Avenir Next LT Pro Light"/>
                <w:sz w:val="22"/>
                <w:szCs w:val="22"/>
              </w:rPr>
              <w:t xml:space="preserve">pm – </w:t>
            </w:r>
            <w:r w:rsidR="004355A5" w:rsidRPr="00751EA1">
              <w:rPr>
                <w:rFonts w:ascii="Avenir Next LT Pro Light" w:hAnsi="Avenir Next LT Pro Light"/>
                <w:sz w:val="22"/>
                <w:szCs w:val="22"/>
              </w:rPr>
              <w:t>9:30</w:t>
            </w:r>
            <w:r w:rsidRPr="00751EA1">
              <w:rPr>
                <w:rFonts w:ascii="Avenir Next LT Pro Light" w:hAnsi="Avenir Next LT Pro Light"/>
                <w:sz w:val="22"/>
                <w:szCs w:val="22"/>
              </w:rPr>
              <w:t>pm</w:t>
            </w:r>
            <w:r w:rsidR="004355A5" w:rsidRPr="00751EA1">
              <w:rPr>
                <w:rFonts w:ascii="Avenir Next LT Pro Light" w:hAnsi="Avenir Next LT Pro Light"/>
                <w:sz w:val="22"/>
                <w:szCs w:val="22"/>
              </w:rPr>
              <w:t xml:space="preserve"> starting Janu</w:t>
            </w:r>
            <w:r w:rsidR="00EF1F18" w:rsidRPr="00751EA1">
              <w:rPr>
                <w:rFonts w:ascii="Avenir Next LT Pro Light" w:hAnsi="Avenir Next LT Pro Light"/>
                <w:sz w:val="22"/>
                <w:szCs w:val="22"/>
              </w:rPr>
              <w:t>ary 5, 2023</w:t>
            </w:r>
          </w:p>
        </w:tc>
      </w:tr>
    </w:tbl>
    <w:p w14:paraId="358BB7AF" w14:textId="649FA35B" w:rsidR="006017B7" w:rsidRPr="00751EA1" w:rsidRDefault="006017B7" w:rsidP="00B73BC7">
      <w:pPr>
        <w:pStyle w:val="Heading3"/>
        <w:rPr>
          <w:rFonts w:ascii="Avenir Next LT Pro Light" w:hAnsi="Avenir Next LT Pro Light"/>
        </w:rPr>
      </w:pPr>
      <w:r w:rsidRPr="00751EA1">
        <w:rPr>
          <w:rFonts w:ascii="Avenir Next LT Pro Light" w:hAnsi="Avenir Next LT Pro Light"/>
        </w:rPr>
        <w:t>Course Prerequisites</w:t>
      </w:r>
      <w:r w:rsidR="00B73BC7">
        <w:rPr>
          <w:rFonts w:ascii="Avenir Next LT Pro Light" w:hAnsi="Avenir Next LT Pro Light"/>
        </w:rPr>
        <w:t xml:space="preserve">: </w:t>
      </w:r>
      <w:r w:rsidR="006A5FF8" w:rsidRPr="00751EA1">
        <w:rPr>
          <w:rFonts w:ascii="Avenir Next LT Pro Light" w:hAnsi="Avenir Next LT Pro Light"/>
        </w:rPr>
        <w:t>CS-504 OR BUAN-651</w:t>
      </w:r>
    </w:p>
    <w:p w14:paraId="4C1276CF" w14:textId="77777777" w:rsidR="006017B7" w:rsidRPr="00751EA1" w:rsidRDefault="006017B7" w:rsidP="006017B7">
      <w:pPr>
        <w:pStyle w:val="Heading3"/>
        <w:rPr>
          <w:rFonts w:ascii="Avenir Next LT Pro Light" w:hAnsi="Avenir Next LT Pro Light"/>
        </w:rPr>
      </w:pPr>
      <w:r w:rsidRPr="00751EA1">
        <w:rPr>
          <w:rFonts w:ascii="Avenir Next LT Pro Light" w:hAnsi="Avenir Next LT Pro Light"/>
        </w:rPr>
        <w:t>Course Description and Purpose</w:t>
      </w:r>
    </w:p>
    <w:p w14:paraId="14D94FA5" w14:textId="336552B0" w:rsidR="00A635A1" w:rsidRPr="00751EA1" w:rsidRDefault="00A635A1" w:rsidP="00A635A1">
      <w:pPr>
        <w:rPr>
          <w:rFonts w:ascii="Avenir Next LT Pro Light" w:hAnsi="Avenir Next LT Pro Light"/>
        </w:rPr>
      </w:pPr>
      <w:r w:rsidRPr="00751EA1">
        <w:rPr>
          <w:rFonts w:ascii="Avenir Next LT Pro Light" w:hAnsi="Avenir Next LT Pro Light"/>
        </w:rPr>
        <w:t>This course will introduce you to various forms of artificial intelligence (AI)</w:t>
      </w:r>
      <w:r w:rsidR="00304122" w:rsidRPr="00751EA1">
        <w:rPr>
          <w:rFonts w:ascii="Avenir Next LT Pro Light" w:hAnsi="Avenir Next LT Pro Light"/>
        </w:rPr>
        <w:t xml:space="preserve">. Taking a </w:t>
      </w:r>
      <w:r w:rsidRPr="00751EA1">
        <w:rPr>
          <w:rFonts w:ascii="Avenir Next LT Pro Light" w:hAnsi="Avenir Next LT Pro Light"/>
        </w:rPr>
        <w:t xml:space="preserve"> look at how we interact with AI as consumers in applications such as chatbots and recommendation engines.  You’ll see how AI in business provides analytics and consider industries that may be transformed or even disrupted by AI implementations.  We will look at how computers can “learn” using artificial neural networks and various forms of machine learning</w:t>
      </w:r>
      <w:r w:rsidR="00174D04">
        <w:rPr>
          <w:rFonts w:ascii="Avenir Next LT Pro Light" w:hAnsi="Avenir Next LT Pro Light"/>
        </w:rPr>
        <w:t>,</w:t>
      </w:r>
      <w:r w:rsidR="00D42C9B">
        <w:rPr>
          <w:rFonts w:ascii="Avenir Next LT Pro Light" w:hAnsi="Avenir Next LT Pro Light"/>
        </w:rPr>
        <w:t xml:space="preserve"> by reviewing t</w:t>
      </w:r>
      <w:r w:rsidR="00174D04" w:rsidRPr="00174D04">
        <w:rPr>
          <w:rFonts w:ascii="Avenir Next LT Pro Light" w:hAnsi="Avenir Next LT Pro Light"/>
        </w:rPr>
        <w:t>echniques and algorithms used in AI, such as search, decision-making, and machine learning</w:t>
      </w:r>
      <w:r w:rsidR="00D42C9B">
        <w:rPr>
          <w:rFonts w:ascii="Avenir Next LT Pro Light" w:hAnsi="Avenir Next LT Pro Light"/>
        </w:rPr>
        <w:t xml:space="preserve">. </w:t>
      </w:r>
      <w:r w:rsidRPr="00751EA1">
        <w:rPr>
          <w:rFonts w:ascii="Avenir Next LT Pro Light" w:hAnsi="Avenir Next LT Pro Light"/>
        </w:rPr>
        <w:t>We will also</w:t>
      </w:r>
      <w:r w:rsidR="00D27884">
        <w:rPr>
          <w:rFonts w:ascii="Avenir Next LT Pro Light" w:hAnsi="Avenir Next LT Pro Light"/>
        </w:rPr>
        <w:t xml:space="preserve"> discuss e</w:t>
      </w:r>
      <w:r w:rsidR="00D27884" w:rsidRPr="00D27884">
        <w:rPr>
          <w:rFonts w:ascii="Avenir Next LT Pro Light" w:hAnsi="Avenir Next LT Pro Light"/>
        </w:rPr>
        <w:t>thics and the social impact of AI, including issues related to bias, privacy, and the potential for AI to impact jobs and society</w:t>
      </w:r>
    </w:p>
    <w:p w14:paraId="29C66887" w14:textId="77777777" w:rsidR="00304122" w:rsidRPr="00751EA1" w:rsidRDefault="00304122" w:rsidP="00304122">
      <w:pPr>
        <w:rPr>
          <w:rFonts w:ascii="Avenir Next LT Pro Light" w:hAnsi="Avenir Next LT Pro Light"/>
        </w:rPr>
      </w:pPr>
      <w:r w:rsidRPr="00751EA1">
        <w:rPr>
          <w:rFonts w:ascii="Avenir Next LT Pro Light" w:hAnsi="Avenir Next LT Pro Light"/>
        </w:rPr>
        <w:t>This course provides a theoretical and a practical understanding of the fundamentals of Artificial intelligence, from a computer science perspective.</w:t>
      </w:r>
    </w:p>
    <w:p w14:paraId="1BF3EA25" w14:textId="7CC1BE6E" w:rsidR="001110E3" w:rsidRDefault="00304122" w:rsidP="00304122">
      <w:pPr>
        <w:rPr>
          <w:rFonts w:ascii="Avenir Next LT Pro Light" w:hAnsi="Avenir Next LT Pro Light"/>
        </w:rPr>
      </w:pPr>
      <w:r w:rsidRPr="00751EA1">
        <w:rPr>
          <w:rFonts w:ascii="Avenir Next LT Pro Light" w:hAnsi="Avenir Next LT Pro Light"/>
        </w:rPr>
        <w:t xml:space="preserve">We will be covering the mathematical concepts that support machine learning to understand what makes artificial intelligence the popular field of study of our time. We will use chapters from the </w:t>
      </w:r>
      <w:r w:rsidR="000B7807" w:rsidRPr="00751EA1">
        <w:rPr>
          <w:rFonts w:ascii="Avenir Next LT Pro Light" w:hAnsi="Avenir Next LT Pro Light"/>
        </w:rPr>
        <w:t>text</w:t>
      </w:r>
      <w:r w:rsidRPr="00751EA1">
        <w:rPr>
          <w:rFonts w:ascii="Avenir Next LT Pro Light" w:hAnsi="Avenir Next LT Pro Light"/>
        </w:rPr>
        <w:t>book</w:t>
      </w:r>
      <w:r w:rsidR="000B7807" w:rsidRPr="00751EA1">
        <w:rPr>
          <w:rFonts w:ascii="Avenir Next LT Pro Light" w:hAnsi="Avenir Next LT Pro Light"/>
        </w:rPr>
        <w:t>s</w:t>
      </w:r>
      <w:r w:rsidRPr="00751EA1">
        <w:rPr>
          <w:rFonts w:ascii="Avenir Next LT Pro Light" w:hAnsi="Avenir Next LT Pro Light"/>
        </w:rPr>
        <w:t xml:space="preserve"> as a weekly learning resource, </w:t>
      </w:r>
      <w:r w:rsidR="00BD3525">
        <w:rPr>
          <w:rFonts w:ascii="Avenir Next LT Pro Light" w:hAnsi="Avenir Next LT Pro Light"/>
        </w:rPr>
        <w:t xml:space="preserve">and the </w:t>
      </w:r>
      <w:r w:rsidR="004D1857" w:rsidRPr="00751EA1">
        <w:rPr>
          <w:rFonts w:ascii="Avenir Next LT Pro Light" w:hAnsi="Avenir Next LT Pro Light"/>
        </w:rPr>
        <w:t>use of rel</w:t>
      </w:r>
      <w:r w:rsidRPr="00751EA1">
        <w:rPr>
          <w:rFonts w:ascii="Avenir Next LT Pro Light" w:hAnsi="Avenir Next LT Pro Light"/>
        </w:rPr>
        <w:t xml:space="preserve">evant online tools and resources to supplement what is provided in </w:t>
      </w:r>
      <w:r w:rsidR="00B73BC7" w:rsidRPr="00751EA1">
        <w:rPr>
          <w:rFonts w:ascii="Avenir Next LT Pro Light" w:hAnsi="Avenir Next LT Pro Light"/>
        </w:rPr>
        <w:t>class</w:t>
      </w:r>
      <w:r w:rsidR="004D1857" w:rsidRPr="00751EA1">
        <w:rPr>
          <w:rFonts w:ascii="Avenir Next LT Pro Light" w:hAnsi="Avenir Next LT Pro Light"/>
        </w:rPr>
        <w:t xml:space="preserve"> wi</w:t>
      </w:r>
      <w:r w:rsidR="00083147" w:rsidRPr="00751EA1">
        <w:rPr>
          <w:rFonts w:ascii="Avenir Next LT Pro Light" w:hAnsi="Avenir Next LT Pro Light"/>
        </w:rPr>
        <w:t xml:space="preserve">ll </w:t>
      </w:r>
      <w:r w:rsidR="004D1857" w:rsidRPr="00751EA1">
        <w:rPr>
          <w:rFonts w:ascii="Avenir Next LT Pro Light" w:hAnsi="Avenir Next LT Pro Light"/>
        </w:rPr>
        <w:t>also be considered.</w:t>
      </w:r>
      <w:r w:rsidR="00CC17A2" w:rsidRPr="00751EA1">
        <w:rPr>
          <w:rFonts w:ascii="Avenir Next LT Pro Light" w:hAnsi="Avenir Next LT Pro Light"/>
        </w:rPr>
        <w:t xml:space="preserve"> You will be responsible </w:t>
      </w:r>
      <w:r w:rsidR="00B336A2" w:rsidRPr="00751EA1">
        <w:rPr>
          <w:rFonts w:ascii="Avenir Next LT Pro Light" w:hAnsi="Avenir Next LT Pro Light"/>
        </w:rPr>
        <w:t>for</w:t>
      </w:r>
      <w:r w:rsidR="001110E3" w:rsidRPr="00751EA1">
        <w:rPr>
          <w:rFonts w:ascii="Avenir Next LT Pro Light" w:hAnsi="Avenir Next LT Pro Light"/>
        </w:rPr>
        <w:t xml:space="preserve"> </w:t>
      </w:r>
      <w:r w:rsidR="00BC1ED1" w:rsidRPr="00751EA1">
        <w:rPr>
          <w:rFonts w:ascii="Avenir Next LT Pro Light" w:hAnsi="Avenir Next LT Pro Light"/>
        </w:rPr>
        <w:t xml:space="preserve">participating in active discussions </w:t>
      </w:r>
      <w:r w:rsidR="00B336A2" w:rsidRPr="00751EA1">
        <w:rPr>
          <w:rFonts w:ascii="Avenir Next LT Pro Light" w:hAnsi="Avenir Next LT Pro Light"/>
        </w:rPr>
        <w:t xml:space="preserve">and submitting writing assignments </w:t>
      </w:r>
      <w:r w:rsidR="00BC1ED1" w:rsidRPr="00751EA1">
        <w:rPr>
          <w:rFonts w:ascii="Avenir Next LT Pro Light" w:hAnsi="Avenir Next LT Pro Light"/>
        </w:rPr>
        <w:t>on various subjects pertaining to material presented</w:t>
      </w:r>
      <w:r w:rsidR="00B73BC7">
        <w:rPr>
          <w:rFonts w:ascii="Avenir Next LT Pro Light" w:hAnsi="Avenir Next LT Pro Light"/>
        </w:rPr>
        <w:t>.</w:t>
      </w:r>
      <w:r w:rsidR="00BC1ED1" w:rsidRPr="00751EA1">
        <w:rPr>
          <w:rFonts w:ascii="Avenir Next LT Pro Light" w:hAnsi="Avenir Next LT Pro Light"/>
        </w:rPr>
        <w:t xml:space="preserve"> </w:t>
      </w:r>
      <w:r w:rsidR="00B336A2" w:rsidRPr="00751EA1">
        <w:rPr>
          <w:rFonts w:ascii="Avenir Next LT Pro Light" w:hAnsi="Avenir Next LT Pro Light"/>
        </w:rPr>
        <w:t xml:space="preserve">It is expected that all materials submitted follow </w:t>
      </w:r>
      <w:r w:rsidR="00B45E6D" w:rsidRPr="00751EA1">
        <w:rPr>
          <w:rFonts w:ascii="Avenir Next LT Pro Light" w:hAnsi="Avenir Next LT Pro Light"/>
        </w:rPr>
        <w:t xml:space="preserve">the </w:t>
      </w:r>
      <w:r w:rsidR="00E306FB" w:rsidRPr="00751EA1">
        <w:rPr>
          <w:rFonts w:ascii="Avenir Next LT Pro Light" w:hAnsi="Avenir Next LT Pro Light"/>
        </w:rPr>
        <w:t xml:space="preserve">standards for graduate level academic </w:t>
      </w:r>
      <w:r w:rsidR="00B45E6D" w:rsidRPr="00751EA1">
        <w:rPr>
          <w:rFonts w:ascii="Avenir Next LT Pro Light" w:hAnsi="Avenir Next LT Pro Light"/>
        </w:rPr>
        <w:t>submissions.</w:t>
      </w:r>
    </w:p>
    <w:p w14:paraId="75A25E39" w14:textId="77777777" w:rsidR="00631898" w:rsidRPr="00751EA1" w:rsidRDefault="00631898" w:rsidP="00304122">
      <w:pPr>
        <w:rPr>
          <w:rFonts w:ascii="Avenir Next LT Pro Light" w:hAnsi="Avenir Next LT Pro Light"/>
        </w:rPr>
      </w:pPr>
    </w:p>
    <w:p w14:paraId="3BCC5D87" w14:textId="72EFA714" w:rsidR="00304122" w:rsidRPr="00751EA1" w:rsidRDefault="00304122" w:rsidP="00304122">
      <w:pPr>
        <w:rPr>
          <w:rFonts w:ascii="Avenir Next LT Pro Light" w:hAnsi="Avenir Next LT Pro Light"/>
        </w:rPr>
      </w:pPr>
      <w:r w:rsidRPr="00751EA1">
        <w:rPr>
          <w:rFonts w:ascii="Avenir Next LT Pro Light" w:hAnsi="Avenir Next LT Pro Light"/>
        </w:rPr>
        <w:t xml:space="preserve">In this course, </w:t>
      </w:r>
      <w:r w:rsidR="001D5413" w:rsidRPr="00751EA1">
        <w:rPr>
          <w:rFonts w:ascii="Avenir Next LT Pro Light" w:hAnsi="Avenir Next LT Pro Light"/>
        </w:rPr>
        <w:t>we will:</w:t>
      </w:r>
    </w:p>
    <w:p w14:paraId="2A2CDEDC" w14:textId="008CCD89" w:rsidR="00304122" w:rsidRPr="00751EA1" w:rsidRDefault="00304122" w:rsidP="00446D06">
      <w:pPr>
        <w:ind w:left="720"/>
        <w:rPr>
          <w:rFonts w:ascii="Avenir Next LT Pro Light" w:hAnsi="Avenir Next LT Pro Light"/>
        </w:rPr>
      </w:pPr>
      <w:r w:rsidRPr="00751EA1">
        <w:rPr>
          <w:rFonts w:ascii="Avenir Next LT Pro Light" w:hAnsi="Avenir Next LT Pro Light"/>
        </w:rPr>
        <w:t xml:space="preserve">• Study fundamentals of </w:t>
      </w:r>
      <w:r w:rsidR="00095F37" w:rsidRPr="00751EA1">
        <w:rPr>
          <w:rFonts w:ascii="Avenir Next LT Pro Light" w:hAnsi="Avenir Next LT Pro Light"/>
        </w:rPr>
        <w:t>A</w:t>
      </w:r>
      <w:r w:rsidRPr="00751EA1">
        <w:rPr>
          <w:rFonts w:ascii="Avenir Next LT Pro Light" w:hAnsi="Avenir Next LT Pro Light"/>
        </w:rPr>
        <w:t xml:space="preserve">rtificial </w:t>
      </w:r>
      <w:r w:rsidR="00095F37" w:rsidRPr="00751EA1">
        <w:rPr>
          <w:rFonts w:ascii="Avenir Next LT Pro Light" w:hAnsi="Avenir Next LT Pro Light"/>
        </w:rPr>
        <w:t>I</w:t>
      </w:r>
      <w:r w:rsidRPr="00751EA1">
        <w:rPr>
          <w:rFonts w:ascii="Avenir Next LT Pro Light" w:hAnsi="Avenir Next LT Pro Light"/>
        </w:rPr>
        <w:t>ntelligence</w:t>
      </w:r>
    </w:p>
    <w:p w14:paraId="166E5718" w14:textId="77777777" w:rsidR="00304122" w:rsidRPr="00751EA1" w:rsidRDefault="00304122" w:rsidP="00446D06">
      <w:pPr>
        <w:ind w:left="720"/>
        <w:rPr>
          <w:rFonts w:ascii="Avenir Next LT Pro Light" w:hAnsi="Avenir Next LT Pro Light"/>
        </w:rPr>
      </w:pPr>
      <w:r w:rsidRPr="00751EA1">
        <w:rPr>
          <w:rFonts w:ascii="Avenir Next LT Pro Light" w:hAnsi="Avenir Next LT Pro Light"/>
        </w:rPr>
        <w:t>• Learn about several common mathematical principles of popular AI approaches</w:t>
      </w:r>
    </w:p>
    <w:p w14:paraId="220FFDE6" w14:textId="7A5EE7A8" w:rsidR="00304122" w:rsidRPr="00751EA1" w:rsidRDefault="00304122" w:rsidP="00446D06">
      <w:pPr>
        <w:ind w:left="720"/>
        <w:rPr>
          <w:rFonts w:ascii="Avenir Next LT Pro Light" w:hAnsi="Avenir Next LT Pro Light"/>
        </w:rPr>
      </w:pPr>
      <w:r w:rsidRPr="00751EA1">
        <w:rPr>
          <w:rFonts w:ascii="Avenir Next LT Pro Light" w:hAnsi="Avenir Next LT Pro Light"/>
        </w:rPr>
        <w:t xml:space="preserve">• Understand the difference </w:t>
      </w:r>
      <w:r w:rsidR="00262269" w:rsidRPr="00751EA1">
        <w:rPr>
          <w:rFonts w:ascii="Avenir Next LT Pro Light" w:hAnsi="Avenir Next LT Pro Light"/>
        </w:rPr>
        <w:t>categorizations of Artificial Intelligence</w:t>
      </w:r>
    </w:p>
    <w:p w14:paraId="5A8C33A6" w14:textId="0CEEF6FF" w:rsidR="00304122" w:rsidRPr="00751EA1" w:rsidRDefault="00304122" w:rsidP="00446D06">
      <w:pPr>
        <w:ind w:left="720"/>
        <w:rPr>
          <w:rFonts w:ascii="Avenir Next LT Pro Light" w:hAnsi="Avenir Next LT Pro Light"/>
        </w:rPr>
      </w:pPr>
      <w:r w:rsidRPr="00751EA1">
        <w:rPr>
          <w:rFonts w:ascii="Avenir Next LT Pro Light" w:hAnsi="Avenir Next LT Pro Light"/>
        </w:rPr>
        <w:t>• Design, and implement a prototype</w:t>
      </w:r>
      <w:r w:rsidR="00B73BC7">
        <w:rPr>
          <w:rFonts w:ascii="Avenir Next LT Pro Light" w:hAnsi="Avenir Next LT Pro Light"/>
        </w:rPr>
        <w:t xml:space="preserve"> an</w:t>
      </w:r>
      <w:r w:rsidRPr="00751EA1">
        <w:rPr>
          <w:rFonts w:ascii="Avenir Next LT Pro Light" w:hAnsi="Avenir Next LT Pro Light"/>
        </w:rPr>
        <w:t xml:space="preserve"> AI solution</w:t>
      </w:r>
    </w:p>
    <w:p w14:paraId="42751201" w14:textId="5A2E3CC2" w:rsidR="00967BE4" w:rsidRDefault="00304122" w:rsidP="00E92AA2">
      <w:pPr>
        <w:spacing w:before="0"/>
        <w:rPr>
          <w:rFonts w:ascii="Avenir Next LT Pro Light" w:hAnsi="Avenir Next LT Pro Light"/>
        </w:rPr>
      </w:pPr>
      <w:r w:rsidRPr="00751EA1">
        <w:rPr>
          <w:rFonts w:ascii="Avenir Next LT Pro Light" w:hAnsi="Avenir Next LT Pro Light"/>
        </w:rPr>
        <w:t>As</w:t>
      </w:r>
      <w:r w:rsidR="00446D06" w:rsidRPr="00751EA1">
        <w:rPr>
          <w:rFonts w:ascii="Avenir Next LT Pro Light" w:hAnsi="Avenir Next LT Pro Light"/>
        </w:rPr>
        <w:t xml:space="preserve"> </w:t>
      </w:r>
      <w:r w:rsidRPr="00751EA1">
        <w:rPr>
          <w:rFonts w:ascii="Avenir Next LT Pro Light" w:hAnsi="Avenir Next LT Pro Light"/>
        </w:rPr>
        <w:t>with most technical courses, it takes time to learn and master the subject. Expect to</w:t>
      </w:r>
      <w:r w:rsidR="00E92AA2">
        <w:rPr>
          <w:rFonts w:ascii="Avenir Next LT Pro Light" w:hAnsi="Avenir Next LT Pro Light"/>
        </w:rPr>
        <w:t xml:space="preserve"> </w:t>
      </w:r>
      <w:r w:rsidRPr="00751EA1">
        <w:rPr>
          <w:rFonts w:ascii="Avenir Next LT Pro Light" w:hAnsi="Avenir Next LT Pro Light"/>
        </w:rPr>
        <w:t>spend an average of 5 to 8 hours a week for this course; some of you may spend more</w:t>
      </w:r>
      <w:r w:rsidR="00E92AA2">
        <w:rPr>
          <w:rFonts w:ascii="Avenir Next LT Pro Light" w:hAnsi="Avenir Next LT Pro Light"/>
        </w:rPr>
        <w:t xml:space="preserve"> </w:t>
      </w:r>
      <w:r w:rsidRPr="00751EA1">
        <w:rPr>
          <w:rFonts w:ascii="Avenir Next LT Pro Light" w:hAnsi="Avenir Next LT Pro Light"/>
        </w:rPr>
        <w:t>time, some less time.</w:t>
      </w:r>
    </w:p>
    <w:p w14:paraId="38193EB9" w14:textId="29E30A03" w:rsidR="00E7240F" w:rsidRPr="00751EA1" w:rsidRDefault="00E7240F" w:rsidP="00E7240F">
      <w:pPr>
        <w:pStyle w:val="Heading3"/>
        <w:rPr>
          <w:rFonts w:ascii="Avenir Next LT Pro Light" w:hAnsi="Avenir Next LT Pro Light"/>
        </w:rPr>
      </w:pPr>
      <w:r>
        <w:rPr>
          <w:rFonts w:ascii="Avenir Next LT Pro Light" w:hAnsi="Avenir Next LT Pro Light"/>
        </w:rPr>
        <w:t>Learning Objectives</w:t>
      </w:r>
    </w:p>
    <w:p w14:paraId="433154CC" w14:textId="6A86D671" w:rsidR="00914A2D" w:rsidRDefault="00F93643" w:rsidP="00F93643">
      <w:pPr>
        <w:pStyle w:val="ListParagraph"/>
        <w:numPr>
          <w:ilvl w:val="0"/>
          <w:numId w:val="6"/>
        </w:numPr>
        <w:spacing w:before="0"/>
      </w:pPr>
      <w:r w:rsidRPr="00F93643">
        <w:t>Understand what constitutes “Artificial” Intelligence and how to identify systems with Artificial Intelligence</w:t>
      </w:r>
    </w:p>
    <w:p w14:paraId="40A5B76F" w14:textId="51DD974C" w:rsidR="009E5D01" w:rsidRDefault="009E5D01" w:rsidP="009E5D01">
      <w:pPr>
        <w:pStyle w:val="ListParagraph"/>
        <w:numPr>
          <w:ilvl w:val="0"/>
          <w:numId w:val="6"/>
        </w:numPr>
        <w:spacing w:before="0"/>
      </w:pPr>
      <w:r>
        <w:t>Understand the limitations of current Artificial Intelligence techniques</w:t>
      </w:r>
    </w:p>
    <w:p w14:paraId="0185AD05" w14:textId="1B2FF96F" w:rsidR="00F93643" w:rsidRDefault="009E5D01" w:rsidP="009E5D01">
      <w:pPr>
        <w:pStyle w:val="ListParagraph"/>
        <w:numPr>
          <w:ilvl w:val="0"/>
          <w:numId w:val="6"/>
        </w:numPr>
        <w:spacing w:before="0"/>
      </w:pPr>
      <w:r>
        <w:t>Familiarity with Artificial Intelligence techniques, such as Neural Networks and Machine Learning</w:t>
      </w:r>
    </w:p>
    <w:p w14:paraId="17B25FF3" w14:textId="1A80CE53" w:rsidR="009E5D01" w:rsidRDefault="009E5D01" w:rsidP="009E5D01">
      <w:pPr>
        <w:pStyle w:val="ListParagraph"/>
        <w:numPr>
          <w:ilvl w:val="0"/>
          <w:numId w:val="6"/>
        </w:numPr>
        <w:spacing w:before="0"/>
      </w:pPr>
      <w:r w:rsidRPr="009E5D01">
        <w:t>Recognize how Artificial Intelligence enables capabilities that are beyond conventional technology, for example, prediction and classification, self-driving cars, robotics</w:t>
      </w:r>
    </w:p>
    <w:p w14:paraId="237B4106" w14:textId="0A729424" w:rsidR="00914A2D" w:rsidRPr="007022B7" w:rsidRDefault="00BD3525" w:rsidP="00E92AA2">
      <w:pPr>
        <w:pStyle w:val="ListParagraph"/>
        <w:numPr>
          <w:ilvl w:val="0"/>
          <w:numId w:val="6"/>
        </w:numPr>
        <w:spacing w:before="0"/>
      </w:pPr>
      <w:r w:rsidRPr="00BD3525">
        <w:t>Ability to apply Artificial Intelligence methods and engineering techniques for solving narrowly defined problems</w:t>
      </w:r>
    </w:p>
    <w:p w14:paraId="2C6D819C" w14:textId="71E36511" w:rsidR="0025094A" w:rsidRPr="00751EA1" w:rsidRDefault="00A07DF3" w:rsidP="0025094A">
      <w:pPr>
        <w:pStyle w:val="Heading3"/>
        <w:rPr>
          <w:rFonts w:ascii="Avenir Next LT Pro Light" w:hAnsi="Avenir Next LT Pro Light"/>
        </w:rPr>
      </w:pPr>
      <w:r w:rsidRPr="00751EA1">
        <w:rPr>
          <w:rFonts w:ascii="Avenir Next LT Pro Light" w:hAnsi="Avenir Next LT Pro Light"/>
        </w:rPr>
        <w:t>Important Information</w:t>
      </w:r>
    </w:p>
    <w:p w14:paraId="6977B310" w14:textId="7DC5B4DA" w:rsidR="00A07DF3" w:rsidRPr="00735EE2" w:rsidRDefault="009A4224" w:rsidP="00EB4A99">
      <w:pPr>
        <w:pStyle w:val="ListParagraph"/>
      </w:pPr>
      <w:r w:rsidRPr="00735EE2">
        <w:t xml:space="preserve">Instructor Availability:  </w:t>
      </w:r>
      <w:r w:rsidR="003F0988" w:rsidRPr="00735EE2">
        <w:t xml:space="preserve">By appointment </w:t>
      </w:r>
      <w:r w:rsidR="007D3B14" w:rsidRPr="00735EE2">
        <w:t>, Calendar located in</w:t>
      </w:r>
      <w:r w:rsidR="009C04B7" w:rsidRPr="00735EE2">
        <w:t xml:space="preserve"> </w:t>
      </w:r>
      <w:r w:rsidR="00EE2507" w:rsidRPr="00735EE2">
        <w:t>Teams</w:t>
      </w:r>
    </w:p>
    <w:p w14:paraId="1C52562A" w14:textId="34969616" w:rsidR="00F766CB" w:rsidRPr="00735EE2" w:rsidRDefault="00EE2507" w:rsidP="00EB4A99">
      <w:pPr>
        <w:pStyle w:val="ListParagraph"/>
      </w:pPr>
      <w:r w:rsidRPr="00735EE2">
        <w:t xml:space="preserve">Communication: All </w:t>
      </w:r>
      <w:r w:rsidR="00A07ADD" w:rsidRPr="00735EE2">
        <w:t>course-related</w:t>
      </w:r>
      <w:r w:rsidRPr="00735EE2">
        <w:t xml:space="preserve"> communication should be posted on Blackboard Discussion section, so that all other students can benefit from relevant discussions.  There are two exceptions: (i) no personal matters should be posted (ii) do not post requests about getting help with your individual work. </w:t>
      </w:r>
      <w:r w:rsidR="0023702B" w:rsidRPr="00735EE2">
        <w:t xml:space="preserve">When in doubt, feel free to send an email to the instructor asking where to </w:t>
      </w:r>
      <w:r w:rsidR="00FF1C15" w:rsidRPr="00735EE2">
        <w:t>post. You</w:t>
      </w:r>
      <w:r w:rsidR="00F766CB" w:rsidRPr="00735EE2">
        <w:t xml:space="preserve"> should all access Blackboard for updates on assignments and examples as frequently as possible</w:t>
      </w:r>
      <w:r w:rsidR="003826FD" w:rsidRPr="00735EE2">
        <w:t>.  Please read over the Academic Integrity Policy carefully.</w:t>
      </w:r>
    </w:p>
    <w:p w14:paraId="7B31921D" w14:textId="637C3891" w:rsidR="0023702B" w:rsidRPr="00735EE2" w:rsidRDefault="0023702B" w:rsidP="00EB4A99">
      <w:pPr>
        <w:pStyle w:val="ListParagraph"/>
      </w:pPr>
      <w:r w:rsidRPr="00735EE2">
        <w:t>Attendance: Attendance is required.  You must have your camera on during class, unless otherwise instructed.</w:t>
      </w:r>
      <w:r w:rsidR="00334A22" w:rsidRPr="00735EE2">
        <w:t xml:space="preserve"> If you can’t attend class, you need to inform your instructor.  Students are expected to review the posted online lectures, the week before class. </w:t>
      </w:r>
      <w:r w:rsidR="00163213" w:rsidRPr="00735EE2">
        <w:t>Each class missed beyon</w:t>
      </w:r>
      <w:r w:rsidR="00FD481E" w:rsidRPr="00735EE2">
        <w:t>d one will result in 5-point reduction of your FINAL grade.  NO EXCUSES…NOT NEGOTIABLE.</w:t>
      </w:r>
    </w:p>
    <w:p w14:paraId="71B53AF8" w14:textId="7EC20708" w:rsidR="00592733" w:rsidRPr="00735EE2" w:rsidRDefault="00592733" w:rsidP="00EB4A99">
      <w:pPr>
        <w:pStyle w:val="ListParagraph"/>
      </w:pPr>
      <w:r w:rsidRPr="00735EE2">
        <w:t>ALL TESTS MUST BE TAKEN ON TIME.  MAKE-UP EXAMS GIVEN ONLY IF EXTREME CIRCUMSTANCES EXITS.</w:t>
      </w:r>
    </w:p>
    <w:p w14:paraId="1171D263" w14:textId="2CD85138" w:rsidR="00047655" w:rsidRPr="00735EE2" w:rsidRDefault="00FD481E" w:rsidP="00EB4A99">
      <w:pPr>
        <w:pStyle w:val="ListParagraph"/>
      </w:pPr>
      <w:r w:rsidRPr="00735EE2">
        <w:t>All homework mu</w:t>
      </w:r>
      <w:r w:rsidR="00047655" w:rsidRPr="00735EE2">
        <w:t>st be submitted ON TIME electronically through Blackboard.</w:t>
      </w:r>
    </w:p>
    <w:p w14:paraId="3A6B7F57" w14:textId="6F7B3DD0" w:rsidR="00D57256" w:rsidRPr="00735EE2" w:rsidRDefault="002A0214" w:rsidP="00EB4A99">
      <w:pPr>
        <w:pStyle w:val="ListParagraph"/>
      </w:pPr>
      <w:r w:rsidRPr="00735EE2">
        <w:t xml:space="preserve">Submitting your work electronically: </w:t>
      </w:r>
      <w:r w:rsidR="00655B4E" w:rsidRPr="00735EE2">
        <w:t>D</w:t>
      </w:r>
      <w:r w:rsidR="00292283" w:rsidRPr="00735EE2">
        <w:t>esignated electronic</w:t>
      </w:r>
      <w:r w:rsidR="00655B4E" w:rsidRPr="00735EE2">
        <w:t xml:space="preserve"> </w:t>
      </w:r>
      <w:r w:rsidR="00292283" w:rsidRPr="00735EE2">
        <w:t>submission boxes on Blackboard for each student to submit their work. Such boxes</w:t>
      </w:r>
      <w:r w:rsidR="00655B4E" w:rsidRPr="00735EE2">
        <w:t xml:space="preserve"> </w:t>
      </w:r>
      <w:r w:rsidR="000E309C" w:rsidRPr="00735EE2">
        <w:t>automatically have</w:t>
      </w:r>
      <w:r w:rsidR="00292283" w:rsidRPr="00735EE2">
        <w:t xml:space="preserve"> expiring timers on them. It is strongly advised NOT to wait</w:t>
      </w:r>
      <w:r w:rsidR="00655B4E" w:rsidRPr="00735EE2">
        <w:t xml:space="preserve"> </w:t>
      </w:r>
      <w:r w:rsidR="00292283" w:rsidRPr="00735EE2">
        <w:t xml:space="preserve">until the last minute to submit your work. It is </w:t>
      </w:r>
      <w:r w:rsidR="000E309C" w:rsidRPr="00735EE2">
        <w:t>the students</w:t>
      </w:r>
      <w:r w:rsidR="00292283" w:rsidRPr="00735EE2">
        <w:t>’ responsibility to have access</w:t>
      </w:r>
      <w:r w:rsidR="00655B4E" w:rsidRPr="00735EE2">
        <w:t xml:space="preserve"> </w:t>
      </w:r>
      <w:r w:rsidR="00292283" w:rsidRPr="00735EE2">
        <w:t xml:space="preserve">to a reliable, working connection to the </w:t>
      </w:r>
      <w:r w:rsidR="00292283" w:rsidRPr="00735EE2">
        <w:lastRenderedPageBreak/>
        <w:t xml:space="preserve">Internet to submit their work. </w:t>
      </w:r>
      <w:r w:rsidR="00292283" w:rsidRPr="00735EE2">
        <w:rPr>
          <w:u w:val="single"/>
        </w:rPr>
        <w:t>The only</w:t>
      </w:r>
      <w:r w:rsidR="000E309C" w:rsidRPr="00735EE2">
        <w:rPr>
          <w:u w:val="single"/>
        </w:rPr>
        <w:t xml:space="preserve"> </w:t>
      </w:r>
      <w:r w:rsidR="00292283" w:rsidRPr="00735EE2">
        <w:rPr>
          <w:u w:val="single"/>
        </w:rPr>
        <w:t>exception will be unexpected downtime on the submission system</w:t>
      </w:r>
      <w:r w:rsidR="00292283" w:rsidRPr="00735EE2">
        <w:t xml:space="preserve"> (i.</w:t>
      </w:r>
      <w:r w:rsidR="004F0861" w:rsidRPr="00735EE2">
        <w:t>e.</w:t>
      </w:r>
      <w:r w:rsidR="00292283" w:rsidRPr="00735EE2">
        <w:t xml:space="preserve"> Blackboard).Please Note: If your laptop is not available for any reason, you need to inform your</w:t>
      </w:r>
      <w:r w:rsidR="00FF1C15" w:rsidRPr="00735EE2">
        <w:t xml:space="preserve"> </w:t>
      </w:r>
      <w:r w:rsidR="00292283" w:rsidRPr="00735EE2">
        <w:t>instructor. Unavailability of your personal laptop is no excuse for late assignments</w:t>
      </w:r>
    </w:p>
    <w:p w14:paraId="5AE00A11" w14:textId="2DAF759E" w:rsidR="00296EFD" w:rsidRPr="00735EE2" w:rsidRDefault="00A07ADD" w:rsidP="00EB4A99">
      <w:pPr>
        <w:pStyle w:val="ListParagraph"/>
      </w:pPr>
      <w:r w:rsidRPr="00735EE2">
        <w:t>Emailing the instructor</w:t>
      </w:r>
      <w:r w:rsidR="00296EFD" w:rsidRPr="00735EE2">
        <w:t>: You must include the Course ID, Your Name and Student ID and the subject of the email.  If you fail to format your email in this manner it may be overlooked.</w:t>
      </w:r>
    </w:p>
    <w:p w14:paraId="15F6446E" w14:textId="6FEE732D" w:rsidR="00296EFD" w:rsidRPr="00735EE2" w:rsidRDefault="00296EFD" w:rsidP="00EB4A99">
      <w:pPr>
        <w:ind w:left="720"/>
      </w:pPr>
      <w:r w:rsidRPr="00735EE2">
        <w:t>Example</w:t>
      </w:r>
      <w:r w:rsidR="00FA2173" w:rsidRPr="00735EE2">
        <w:t>:</w:t>
      </w:r>
    </w:p>
    <w:p w14:paraId="15A7B1C1" w14:textId="2AD92BC3" w:rsidR="00FA2173" w:rsidRPr="00E92AA2" w:rsidRDefault="0068444E" w:rsidP="00E92AA2">
      <w:pPr>
        <w:spacing w:line="276" w:lineRule="auto"/>
        <w:jc w:val="center"/>
      </w:pPr>
      <w:r w:rsidRPr="00735EE2">
        <w:rPr>
          <w:noProof/>
        </w:rPr>
        <w:drawing>
          <wp:inline distT="0" distB="0" distL="0" distR="0" wp14:anchorId="6870A3D1" wp14:editId="10401F4E">
            <wp:extent cx="3528060" cy="1835407"/>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3544863" cy="1844148"/>
                    </a:xfrm>
                    <a:prstGeom prst="rect">
                      <a:avLst/>
                    </a:prstGeom>
                  </pic:spPr>
                </pic:pic>
              </a:graphicData>
            </a:graphic>
          </wp:inline>
        </w:drawing>
      </w:r>
    </w:p>
    <w:p w14:paraId="16DE5BCC" w14:textId="3F713868" w:rsidR="0025094A" w:rsidRPr="00735EE2" w:rsidRDefault="00FF1C15" w:rsidP="00EB4A99">
      <w:pPr>
        <w:pStyle w:val="ListParagraph"/>
      </w:pPr>
      <w:r w:rsidRPr="00735EE2">
        <w:t>Changes to the Syllabus: This syllabus and course outline is subject to change by the instructor during the course of the term.  Change</w:t>
      </w:r>
      <w:r w:rsidR="00FC0F80" w:rsidRPr="00735EE2">
        <w:t>s may be necessary beca</w:t>
      </w:r>
      <w:r w:rsidR="00323B5C" w:rsidRPr="00735EE2">
        <w:t>use of student’s specific interests, the general class progression and emerging topic of interest.</w:t>
      </w:r>
      <w:r w:rsidR="0094140F" w:rsidRPr="00735EE2">
        <w:t xml:space="preserve"> If such changes are implemented, they will be announced in class and posted to Blackboard.</w:t>
      </w:r>
    </w:p>
    <w:p w14:paraId="7B49DA4F" w14:textId="722BD060" w:rsidR="00B872DC" w:rsidRPr="00735EE2" w:rsidRDefault="00B872DC" w:rsidP="00EB4A99">
      <w:pPr>
        <w:pStyle w:val="ListParagraph"/>
      </w:pPr>
      <w:r w:rsidRPr="00735EE2">
        <w:t>Data for Research Disclosure: Any and all results of in-class and out-of-class assignments and examinations are data sources for research and may be used in published research .All such use will always be anonymous.</w:t>
      </w:r>
    </w:p>
    <w:p w14:paraId="422F1A49" w14:textId="52519225" w:rsidR="00E748C7" w:rsidRPr="00735EE2" w:rsidRDefault="00D463D0" w:rsidP="00EB4A99">
      <w:pPr>
        <w:pStyle w:val="ListParagraph"/>
      </w:pPr>
      <w:r w:rsidRPr="00735EE2">
        <w:t xml:space="preserve">Key Assignments </w:t>
      </w:r>
      <w:r w:rsidR="00E748C7" w:rsidRPr="00735EE2">
        <w:t>and Important Dates will be available on Blackboard.</w:t>
      </w:r>
    </w:p>
    <w:p w14:paraId="5C2CB5BD" w14:textId="2C4C2C9F" w:rsidR="009343E4" w:rsidRDefault="00095697" w:rsidP="00B872DC">
      <w:pPr>
        <w:pStyle w:val="ListParagraph"/>
      </w:pPr>
      <w:r w:rsidRPr="00735EE2">
        <w:t xml:space="preserve">Prior programming experience and the knowledge or ability </w:t>
      </w:r>
      <w:r w:rsidR="00DA67CE" w:rsidRPr="00735EE2">
        <w:t>to learn</w:t>
      </w:r>
      <w:r w:rsidRPr="00735EE2">
        <w:t xml:space="preserve"> Python are assumed.</w:t>
      </w:r>
    </w:p>
    <w:p w14:paraId="3EF6E712" w14:textId="043E2CB4" w:rsidR="00DA67CE" w:rsidRDefault="00150321" w:rsidP="00150321">
      <w:pPr>
        <w:pStyle w:val="ListParagraph"/>
      </w:pPr>
      <w:r>
        <w:t>Students will be greatly assisted by familiarity and experience with basic algorithms and data structures, as well as a grounding in probability</w:t>
      </w:r>
    </w:p>
    <w:p w14:paraId="65FC548A" w14:textId="77777777" w:rsidR="006017B7" w:rsidRPr="00751EA1" w:rsidRDefault="006017B7" w:rsidP="006017B7">
      <w:pPr>
        <w:pStyle w:val="Heading3"/>
        <w:rPr>
          <w:rFonts w:ascii="Avenir Next LT Pro Light" w:hAnsi="Avenir Next LT Pro Light"/>
        </w:rPr>
      </w:pPr>
      <w:r w:rsidRPr="00751EA1">
        <w:rPr>
          <w:rFonts w:ascii="Avenir Next LT Pro Light" w:hAnsi="Avenir Next LT Pro Light"/>
        </w:rPr>
        <w:t>Course Materials</w:t>
      </w:r>
    </w:p>
    <w:p w14:paraId="79A6BA11" w14:textId="091E1676" w:rsidR="00BF7B34" w:rsidRPr="00751EA1" w:rsidRDefault="0046108A" w:rsidP="00BF7B34">
      <w:pPr>
        <w:rPr>
          <w:rFonts w:ascii="Avenir Next LT Pro Light" w:hAnsi="Avenir Next LT Pro Light"/>
          <w:b/>
          <w:bCs/>
        </w:rPr>
      </w:pPr>
      <w:r w:rsidRPr="00751EA1">
        <w:rPr>
          <w:rFonts w:ascii="Avenir Next LT Pro Light" w:hAnsi="Avenir Next LT Pro Light"/>
          <w:b/>
          <w:bCs/>
        </w:rPr>
        <w:t>Textbook and Recommended Materials:</w:t>
      </w:r>
    </w:p>
    <w:p w14:paraId="3F988CA2" w14:textId="48E0BEF1" w:rsidR="0046108A" w:rsidRPr="00751EA1" w:rsidRDefault="0051694A" w:rsidP="00BF7B34">
      <w:pPr>
        <w:rPr>
          <w:rFonts w:ascii="Avenir Next LT Pro Light" w:hAnsi="Avenir Next LT Pro Light"/>
        </w:rPr>
      </w:pPr>
      <w:r w:rsidRPr="00751EA1">
        <w:rPr>
          <w:rFonts w:ascii="Avenir Next LT Pro Light" w:hAnsi="Avenir Next LT Pro Light"/>
          <w:u w:val="single"/>
        </w:rPr>
        <w:t>Textbook</w:t>
      </w:r>
      <w:r w:rsidRPr="00751EA1">
        <w:rPr>
          <w:rFonts w:ascii="Avenir Next LT Pro Light" w:hAnsi="Avenir Next LT Pro Light"/>
        </w:rPr>
        <w:t>: Data-Driven Science and Engineering, Machine Learning</w:t>
      </w:r>
      <w:r w:rsidR="001D052B" w:rsidRPr="00751EA1">
        <w:rPr>
          <w:rFonts w:ascii="Avenir Next LT Pro Light" w:hAnsi="Avenir Next LT Pro Light"/>
        </w:rPr>
        <w:t>, Dynamical Systems and Control  2</w:t>
      </w:r>
      <w:r w:rsidR="001D052B" w:rsidRPr="00751EA1">
        <w:rPr>
          <w:rFonts w:ascii="Avenir Next LT Pro Light" w:hAnsi="Avenir Next LT Pro Light"/>
          <w:vertAlign w:val="superscript"/>
        </w:rPr>
        <w:t>nd</w:t>
      </w:r>
      <w:r w:rsidR="001D052B" w:rsidRPr="00751EA1">
        <w:rPr>
          <w:rFonts w:ascii="Avenir Next LT Pro Light" w:hAnsi="Avenir Next LT Pro Light"/>
        </w:rPr>
        <w:t xml:space="preserve"> Edition,  Steven L. Brunton,  J. Nathan </w:t>
      </w:r>
      <w:proofErr w:type="spellStart"/>
      <w:r w:rsidR="001D052B" w:rsidRPr="00751EA1">
        <w:rPr>
          <w:rFonts w:ascii="Avenir Next LT Pro Light" w:hAnsi="Avenir Next LT Pro Light"/>
        </w:rPr>
        <w:t>Kutz</w:t>
      </w:r>
      <w:proofErr w:type="spellEnd"/>
    </w:p>
    <w:p w14:paraId="223AAD70" w14:textId="59AB1FAE" w:rsidR="00E40DA9" w:rsidRPr="00751EA1" w:rsidRDefault="00F73934" w:rsidP="003275D2">
      <w:pPr>
        <w:rPr>
          <w:rFonts w:ascii="Avenir Next LT Pro Light" w:hAnsi="Avenir Next LT Pro Light"/>
        </w:rPr>
      </w:pPr>
      <w:r w:rsidRPr="00751EA1">
        <w:rPr>
          <w:rFonts w:ascii="Avenir Next LT Pro Light" w:hAnsi="Avenir Next LT Pro Light"/>
          <w:u w:val="single"/>
        </w:rPr>
        <w:t>Recommended References:</w:t>
      </w:r>
      <w:r w:rsidR="002F3E0B" w:rsidRPr="00751EA1">
        <w:rPr>
          <w:rFonts w:ascii="Avenir Next LT Pro Light" w:hAnsi="Avenir Next LT Pro Light"/>
        </w:rPr>
        <w:t xml:space="preserve"> (Note: Additional resources located on Blackboard</w:t>
      </w:r>
      <w:r w:rsidR="00B45E6D" w:rsidRPr="00751EA1">
        <w:rPr>
          <w:rFonts w:ascii="Avenir Next LT Pro Light" w:hAnsi="Avenir Next LT Pro Light"/>
        </w:rPr>
        <w:t xml:space="preserve"> you are expected to </w:t>
      </w:r>
      <w:r w:rsidR="001E4369" w:rsidRPr="00751EA1">
        <w:rPr>
          <w:rFonts w:ascii="Avenir Next LT Pro Light" w:hAnsi="Avenir Next LT Pro Light"/>
        </w:rPr>
        <w:t>familiarize yourself with all resources listed</w:t>
      </w:r>
      <w:r w:rsidR="002F3E0B" w:rsidRPr="00751EA1">
        <w:rPr>
          <w:rFonts w:ascii="Avenir Next LT Pro Light" w:hAnsi="Avenir Next LT Pro Light"/>
        </w:rPr>
        <w:t>)</w:t>
      </w:r>
    </w:p>
    <w:p w14:paraId="6E3E9D29" w14:textId="50A698A4" w:rsidR="00727708" w:rsidRPr="00751EA1" w:rsidRDefault="00727708" w:rsidP="00EB4A99">
      <w:pPr>
        <w:pStyle w:val="ListParagraph"/>
        <w:numPr>
          <w:ilvl w:val="0"/>
          <w:numId w:val="3"/>
        </w:numPr>
      </w:pPr>
      <w:r w:rsidRPr="00751EA1">
        <w:t xml:space="preserve">Elements of Statistical Learning, by Trevor Hastie, Robert </w:t>
      </w:r>
      <w:proofErr w:type="spellStart"/>
      <w:r w:rsidRPr="00751EA1">
        <w:t>Tibshirani</w:t>
      </w:r>
      <w:proofErr w:type="spellEnd"/>
      <w:r w:rsidRPr="00751EA1">
        <w:t>, and Jerome Friedman</w:t>
      </w:r>
    </w:p>
    <w:p w14:paraId="33CD560E" w14:textId="11578A33" w:rsidR="0099579B" w:rsidRPr="00751EA1" w:rsidRDefault="00AF1BD3" w:rsidP="00EB4A99">
      <w:pPr>
        <w:pStyle w:val="ListParagraph"/>
        <w:numPr>
          <w:ilvl w:val="0"/>
          <w:numId w:val="3"/>
        </w:numPr>
      </w:pPr>
      <w:r w:rsidRPr="00751EA1">
        <w:t>Artificial Intelligence: A Modern Approach</w:t>
      </w:r>
      <w:r w:rsidR="00F8465B" w:rsidRPr="00751EA1">
        <w:t xml:space="preserve"> by </w:t>
      </w:r>
      <w:r w:rsidR="003014E6" w:rsidRPr="00751EA1">
        <w:t>Stuart Russell and Peter Norvig</w:t>
      </w:r>
    </w:p>
    <w:p w14:paraId="68E4041C" w14:textId="08D24D15" w:rsidR="00B85A89" w:rsidRPr="00751EA1" w:rsidRDefault="000E5611" w:rsidP="00EB4A99">
      <w:pPr>
        <w:pStyle w:val="ListParagraph"/>
        <w:numPr>
          <w:ilvl w:val="0"/>
          <w:numId w:val="3"/>
        </w:numPr>
      </w:pPr>
      <w:r w:rsidRPr="00751EA1">
        <w:t>Python for Data Analysis</w:t>
      </w:r>
      <w:r w:rsidR="00C02C6B" w:rsidRPr="00751EA1">
        <w:t>: Data Wrangling</w:t>
      </w:r>
      <w:r w:rsidR="00F70F2B" w:rsidRPr="00751EA1">
        <w:t xml:space="preserve"> with Pandas, NumPy, and </w:t>
      </w:r>
      <w:proofErr w:type="spellStart"/>
      <w:r w:rsidR="00F70F2B" w:rsidRPr="00751EA1">
        <w:t>IPython</w:t>
      </w:r>
      <w:proofErr w:type="spellEnd"/>
      <w:r w:rsidR="00F70F2B" w:rsidRPr="00751EA1">
        <w:t>, by Wes McKinney, 3E</w:t>
      </w:r>
    </w:p>
    <w:p w14:paraId="643DB796" w14:textId="5006AEDC" w:rsidR="001E4369" w:rsidRPr="00751EA1" w:rsidRDefault="001E4369" w:rsidP="00EB4A99">
      <w:pPr>
        <w:pStyle w:val="ListParagraph"/>
        <w:numPr>
          <w:ilvl w:val="0"/>
          <w:numId w:val="3"/>
        </w:numPr>
      </w:pPr>
      <w:r w:rsidRPr="00751EA1">
        <w:t xml:space="preserve">Python:  </w:t>
      </w:r>
      <w:r w:rsidR="000B32A8" w:rsidRPr="00751EA1">
        <w:t>3.11.x</w:t>
      </w:r>
    </w:p>
    <w:p w14:paraId="742D6593" w14:textId="7FAA7447" w:rsidR="0046760F" w:rsidRPr="007022B7" w:rsidRDefault="00B85C8B" w:rsidP="00BF7B34">
      <w:pPr>
        <w:pStyle w:val="ListParagraph"/>
        <w:numPr>
          <w:ilvl w:val="0"/>
          <w:numId w:val="3"/>
        </w:numPr>
      </w:pPr>
      <w:r w:rsidRPr="00751EA1">
        <w:t>Anaconda</w:t>
      </w:r>
      <w:r w:rsidR="0030072F" w:rsidRPr="00751EA1">
        <w:t xml:space="preserve">: (IDE) </w:t>
      </w:r>
    </w:p>
    <w:p w14:paraId="16B941D9" w14:textId="06830F22" w:rsidR="006017B7" w:rsidRPr="00751EA1" w:rsidRDefault="006017B7" w:rsidP="006017B7">
      <w:pPr>
        <w:pStyle w:val="Heading3"/>
        <w:rPr>
          <w:rFonts w:ascii="Avenir Next LT Pro Light" w:hAnsi="Avenir Next LT Pro Light"/>
        </w:rPr>
      </w:pPr>
      <w:r w:rsidRPr="00751EA1">
        <w:rPr>
          <w:rFonts w:ascii="Avenir Next LT Pro Light" w:hAnsi="Avenir Next LT Pro Light"/>
        </w:rPr>
        <w:lastRenderedPageBreak/>
        <w:t>Grades</w:t>
      </w:r>
    </w:p>
    <w:p w14:paraId="5C1FF0F4" w14:textId="77777777" w:rsidR="006017B7" w:rsidRPr="00751EA1" w:rsidRDefault="006017B7" w:rsidP="006017B7">
      <w:pPr>
        <w:rPr>
          <w:rFonts w:ascii="Avenir Next LT Pro Light" w:hAnsi="Avenir Next LT Pro Light"/>
          <w:b/>
          <w:bCs/>
          <w:i/>
          <w:iCs/>
          <w:color w:val="C00000"/>
        </w:rPr>
      </w:pPr>
      <w:r w:rsidRPr="00751EA1">
        <w:rPr>
          <w:rFonts w:ascii="Avenir Next LT Pro Light" w:hAnsi="Avenir Next LT Pro Light"/>
          <w:b/>
          <w:bCs/>
          <w:i/>
          <w:iCs/>
          <w:color w:val="C00000"/>
        </w:rPr>
        <w:t>Please read this section carefully.</w:t>
      </w:r>
    </w:p>
    <w:p w14:paraId="240724F7" w14:textId="6DC5F86A" w:rsidR="00AE2DB2" w:rsidRPr="00751EA1" w:rsidRDefault="00130C22" w:rsidP="006017B7">
      <w:pPr>
        <w:rPr>
          <w:rFonts w:ascii="Avenir Next LT Pro Light" w:hAnsi="Avenir Next LT Pro Light"/>
          <w:color w:val="000000" w:themeColor="text1"/>
        </w:rPr>
      </w:pPr>
      <w:r w:rsidRPr="00751EA1">
        <w:rPr>
          <w:rFonts w:ascii="Avenir Next LT Pro Light" w:hAnsi="Avenir Next LT Pro Light"/>
          <w:color w:val="000000" w:themeColor="text1"/>
        </w:rPr>
        <w:t xml:space="preserve">You will be learning and practicing many aspects of artificial intelligence.  What you get out of </w:t>
      </w:r>
      <w:r w:rsidR="005E4BEC" w:rsidRPr="00751EA1">
        <w:rPr>
          <w:rFonts w:ascii="Avenir Next LT Pro Light" w:hAnsi="Avenir Next LT Pro Light"/>
          <w:color w:val="000000" w:themeColor="text1"/>
        </w:rPr>
        <w:t>the course will depend on what you put into it!  In order to g</w:t>
      </w:r>
      <w:r w:rsidR="00C80211" w:rsidRPr="00751EA1">
        <w:rPr>
          <w:rFonts w:ascii="Avenir Next LT Pro Light" w:hAnsi="Avenir Next LT Pro Light"/>
          <w:color w:val="000000" w:themeColor="text1"/>
        </w:rPr>
        <w:t xml:space="preserve">ive you a fair grade at the end of the semester,  </w:t>
      </w:r>
      <w:r w:rsidR="00EB57BA" w:rsidRPr="00751EA1">
        <w:rPr>
          <w:rFonts w:ascii="Avenir Next LT Pro Light" w:hAnsi="Avenir Next LT Pro Light"/>
          <w:color w:val="000000" w:themeColor="text1"/>
        </w:rPr>
        <w:t xml:space="preserve">keep in mind, you will be </w:t>
      </w:r>
      <w:r w:rsidR="00C80211" w:rsidRPr="00751EA1">
        <w:rPr>
          <w:rFonts w:ascii="Avenir Next LT Pro Light" w:hAnsi="Avenir Next LT Pro Light"/>
          <w:color w:val="000000" w:themeColor="text1"/>
        </w:rPr>
        <w:t>evaluate</w:t>
      </w:r>
      <w:r w:rsidR="00EB57BA" w:rsidRPr="00751EA1">
        <w:rPr>
          <w:rFonts w:ascii="Avenir Next LT Pro Light" w:hAnsi="Avenir Next LT Pro Light"/>
          <w:color w:val="000000" w:themeColor="text1"/>
        </w:rPr>
        <w:t>d</w:t>
      </w:r>
      <w:r w:rsidR="003E3644" w:rsidRPr="00751EA1">
        <w:rPr>
          <w:rFonts w:ascii="Avenir Next LT Pro Light" w:hAnsi="Avenir Next LT Pro Light"/>
          <w:color w:val="000000" w:themeColor="text1"/>
        </w:rPr>
        <w:t xml:space="preserve"> on the </w:t>
      </w:r>
      <w:r w:rsidR="007B2EA6" w:rsidRPr="00751EA1">
        <w:rPr>
          <w:rFonts w:ascii="Avenir Next LT Pro Light" w:hAnsi="Avenir Next LT Pro Light"/>
          <w:color w:val="000000" w:themeColor="text1"/>
        </w:rPr>
        <w:t xml:space="preserve">work you submit. </w:t>
      </w:r>
    </w:p>
    <w:p w14:paraId="32E0870E" w14:textId="2AF06B6E" w:rsidR="007B2EA6" w:rsidRPr="00751EA1" w:rsidRDefault="007B2EA6" w:rsidP="00EB4A99">
      <w:pPr>
        <w:pStyle w:val="ListParagraph"/>
      </w:pPr>
      <w:r w:rsidRPr="00751EA1">
        <w:rPr>
          <w:u w:val="single"/>
        </w:rPr>
        <w:t>Online Grade Summary</w:t>
      </w:r>
      <w:r w:rsidRPr="00751EA1">
        <w:t xml:space="preserve">:  </w:t>
      </w:r>
      <w:r w:rsidR="00D354B9" w:rsidRPr="00751EA1">
        <w:t>Blackboard has a grade book that I use to store all of your grades.  It is your responsibility to verify that the grade on Black</w:t>
      </w:r>
      <w:r w:rsidR="002F47B6" w:rsidRPr="00751EA1">
        <w:t>board</w:t>
      </w:r>
      <w:r w:rsidR="00CB418E" w:rsidRPr="00751EA1">
        <w:t xml:space="preserve"> is correct.  If an error is found, notify me and I will correct Blackboard.</w:t>
      </w:r>
    </w:p>
    <w:p w14:paraId="7788FD07" w14:textId="3964969B" w:rsidR="00A85A4B" w:rsidRDefault="00A85A4B" w:rsidP="00EB4A99">
      <w:pPr>
        <w:pStyle w:val="ListParagraph"/>
      </w:pPr>
      <w:r w:rsidRPr="00751EA1">
        <w:rPr>
          <w:u w:val="single"/>
        </w:rPr>
        <w:t>Due dates</w:t>
      </w:r>
      <w:r w:rsidRPr="00751EA1">
        <w:t xml:space="preserve">:  The </w:t>
      </w:r>
      <w:r w:rsidR="00C5468A" w:rsidRPr="00751EA1">
        <w:t>due dates within each assignment are pos</w:t>
      </w:r>
      <w:r w:rsidR="009C4ECA" w:rsidRPr="00751EA1">
        <w:t>ted. It is your responsibility to make sure you submit assignments on time.</w:t>
      </w:r>
    </w:p>
    <w:p w14:paraId="506BB9A6" w14:textId="77777777" w:rsidR="006017B7" w:rsidRPr="00751EA1" w:rsidRDefault="006017B7" w:rsidP="006017B7">
      <w:pPr>
        <w:rPr>
          <w:rFonts w:ascii="Avenir Next LT Pro Light" w:hAnsi="Avenir Next LT Pro Light"/>
        </w:rPr>
      </w:pPr>
      <w:r w:rsidRPr="00751EA1">
        <w:rPr>
          <w:rFonts w:ascii="Avenir Next LT Pro Light" w:hAnsi="Avenir Next LT Pro Light"/>
        </w:rPr>
        <w:t>Final grades</w:t>
      </w:r>
      <w:r w:rsidRPr="00751EA1">
        <w:rPr>
          <w:rFonts w:ascii="Avenir Next LT Pro Light" w:hAnsi="Avenir Next LT Pro Light"/>
          <w:b/>
          <w:bCs/>
        </w:rPr>
        <w:t xml:space="preserve"> </w:t>
      </w:r>
      <w:r w:rsidRPr="00751EA1">
        <w:rPr>
          <w:rFonts w:ascii="Avenir Next LT Pro Light" w:hAnsi="Avenir Next LT Pro Light"/>
        </w:rPr>
        <w:t>will be determined by student performance according to the following:</w:t>
      </w:r>
    </w:p>
    <w:tbl>
      <w:tblPr>
        <w:tblStyle w:val="LightGrid-Accent2"/>
        <w:tblW w:w="5429" w:type="pct"/>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Description w:val="Shows what percentage each course component counts towards your total grade"/>
      </w:tblPr>
      <w:tblGrid>
        <w:gridCol w:w="3574"/>
        <w:gridCol w:w="1737"/>
        <w:gridCol w:w="6209"/>
      </w:tblGrid>
      <w:tr w:rsidR="000D0B59" w:rsidRPr="00751EA1" w14:paraId="6C5AAC5A" w14:textId="05898600" w:rsidTr="00631898">
        <w:trPr>
          <w:cnfStyle w:val="100000000000" w:firstRow="1" w:lastRow="0" w:firstColumn="0" w:lastColumn="0" w:oddVBand="0" w:evenVBand="0" w:oddHBand="0" w:evenHBand="0" w:firstRowFirstColumn="0" w:firstRowLastColumn="0" w:lastRowFirstColumn="0" w:lastRowLastColumn="0"/>
          <w:cantSplit/>
          <w:trHeight w:val="298"/>
          <w:tblHeader/>
        </w:trPr>
        <w:tc>
          <w:tcPr>
            <w:cnfStyle w:val="001000000000" w:firstRow="0" w:lastRow="0" w:firstColumn="1" w:lastColumn="0" w:oddVBand="0" w:evenVBand="0" w:oddHBand="0" w:evenHBand="0" w:firstRowFirstColumn="0" w:firstRowLastColumn="0" w:lastRowFirstColumn="0" w:lastRowLastColumn="0"/>
            <w:tcW w:w="1551" w:type="pct"/>
            <w:noWrap/>
            <w:hideMark/>
          </w:tcPr>
          <w:p w14:paraId="4FBDFC8E" w14:textId="77777777" w:rsidR="00475B65" w:rsidRPr="00751EA1" w:rsidRDefault="00475B65" w:rsidP="00064FB7">
            <w:pPr>
              <w:spacing w:before="40" w:after="40" w:line="240" w:lineRule="auto"/>
              <w:rPr>
                <w:rFonts w:ascii="Avenir Next LT Pro Light" w:eastAsia="Times New Roman" w:hAnsi="Avenir Next LT Pro Light"/>
                <w:color w:val="FFFFFF" w:themeColor="background1"/>
              </w:rPr>
            </w:pPr>
            <w:r w:rsidRPr="00751EA1">
              <w:rPr>
                <w:rFonts w:ascii="Avenir Next LT Pro Light" w:eastAsia="Times New Roman" w:hAnsi="Avenir Next LT Pro Light"/>
                <w:color w:val="FFFFFF" w:themeColor="background1"/>
              </w:rPr>
              <w:t>Assignment/Assessment</w:t>
            </w:r>
          </w:p>
        </w:tc>
        <w:tc>
          <w:tcPr>
            <w:tcW w:w="754" w:type="pct"/>
            <w:noWrap/>
            <w:hideMark/>
          </w:tcPr>
          <w:p w14:paraId="18B4D377" w14:textId="1CE8ED82" w:rsidR="00B05A7D" w:rsidRPr="00751EA1" w:rsidRDefault="00475B65" w:rsidP="007022B7">
            <w:pPr>
              <w:spacing w:before="40" w:after="40" w:line="240" w:lineRule="auto"/>
              <w:cnfStyle w:val="100000000000" w:firstRow="1" w:lastRow="0" w:firstColumn="0" w:lastColumn="0" w:oddVBand="0" w:evenVBand="0" w:oddHBand="0" w:evenHBand="0" w:firstRowFirstColumn="0" w:firstRowLastColumn="0" w:lastRowFirstColumn="0" w:lastRowLastColumn="0"/>
              <w:rPr>
                <w:rFonts w:ascii="Avenir Next LT Pro Light" w:eastAsia="Times New Roman" w:hAnsi="Avenir Next LT Pro Light"/>
                <w:b w:val="0"/>
                <w:bCs w:val="0"/>
                <w:color w:val="FFFFFF" w:themeColor="background1"/>
              </w:rPr>
            </w:pPr>
            <w:r w:rsidRPr="00751EA1">
              <w:rPr>
                <w:rFonts w:ascii="Avenir Next LT Pro Light" w:eastAsia="Times New Roman" w:hAnsi="Avenir Next LT Pro Light"/>
                <w:color w:val="FFFFFF" w:themeColor="background1"/>
              </w:rPr>
              <w:t>Available</w:t>
            </w:r>
          </w:p>
          <w:p w14:paraId="468EB8F7" w14:textId="54749CEB" w:rsidR="00475B65" w:rsidRPr="00751EA1" w:rsidRDefault="00475B65" w:rsidP="00064FB7">
            <w:pPr>
              <w:spacing w:before="40" w:after="40" w:line="240" w:lineRule="auto"/>
              <w:cnfStyle w:val="100000000000" w:firstRow="1" w:lastRow="0" w:firstColumn="0" w:lastColumn="0" w:oddVBand="0" w:evenVBand="0" w:oddHBand="0" w:evenHBand="0" w:firstRowFirstColumn="0" w:firstRowLastColumn="0" w:lastRowFirstColumn="0" w:lastRowLastColumn="0"/>
              <w:rPr>
                <w:rFonts w:ascii="Avenir Next LT Pro Light" w:eastAsia="Times New Roman" w:hAnsi="Avenir Next LT Pro Light"/>
                <w:color w:val="FFFFFF" w:themeColor="background1"/>
              </w:rPr>
            </w:pPr>
            <w:r w:rsidRPr="00751EA1">
              <w:rPr>
                <w:rFonts w:ascii="Avenir Next LT Pro Light" w:eastAsia="Times New Roman" w:hAnsi="Avenir Next LT Pro Light"/>
                <w:color w:val="FFFFFF" w:themeColor="background1"/>
              </w:rPr>
              <w:t>Points</w:t>
            </w:r>
          </w:p>
        </w:tc>
        <w:tc>
          <w:tcPr>
            <w:tcW w:w="2695" w:type="pct"/>
          </w:tcPr>
          <w:p w14:paraId="07E66B85" w14:textId="77777777" w:rsidR="00475B65" w:rsidRPr="00751EA1" w:rsidRDefault="00475B65" w:rsidP="00064FB7">
            <w:pPr>
              <w:spacing w:before="40" w:after="40" w:line="240" w:lineRule="auto"/>
              <w:cnfStyle w:val="100000000000" w:firstRow="1" w:lastRow="0" w:firstColumn="0" w:lastColumn="0" w:oddVBand="0" w:evenVBand="0" w:oddHBand="0" w:evenHBand="0" w:firstRowFirstColumn="0" w:firstRowLastColumn="0" w:lastRowFirstColumn="0" w:lastRowLastColumn="0"/>
              <w:rPr>
                <w:rFonts w:ascii="Avenir Next LT Pro Light" w:eastAsia="Times New Roman" w:hAnsi="Avenir Next LT Pro Light"/>
                <w:color w:val="FFFFFF" w:themeColor="background1"/>
              </w:rPr>
            </w:pPr>
          </w:p>
        </w:tc>
      </w:tr>
      <w:tr w:rsidR="000D0B59" w:rsidRPr="00751EA1" w14:paraId="3B7B2E75" w14:textId="43546E27" w:rsidTr="00631898">
        <w:trPr>
          <w:cnfStyle w:val="000000100000" w:firstRow="0" w:lastRow="0" w:firstColumn="0" w:lastColumn="0" w:oddVBand="0" w:evenVBand="0" w:oddHBand="1" w:evenHBand="0" w:firstRowFirstColumn="0" w:firstRowLastColumn="0" w:lastRowFirstColumn="0" w:lastRowLastColumn="0"/>
          <w:cantSplit/>
          <w:trHeight w:val="298"/>
        </w:trPr>
        <w:tc>
          <w:tcPr>
            <w:cnfStyle w:val="001000000000" w:firstRow="0" w:lastRow="0" w:firstColumn="1" w:lastColumn="0" w:oddVBand="0" w:evenVBand="0" w:oddHBand="0" w:evenHBand="0" w:firstRowFirstColumn="0" w:firstRowLastColumn="0" w:lastRowFirstColumn="0" w:lastRowLastColumn="0"/>
            <w:tcW w:w="1551" w:type="pct"/>
            <w:noWrap/>
            <w:hideMark/>
          </w:tcPr>
          <w:p w14:paraId="66BEA7D5" w14:textId="77777777" w:rsidR="007022B7" w:rsidRDefault="00475B65" w:rsidP="00064FB7">
            <w:pPr>
              <w:spacing w:before="40" w:after="40" w:line="240" w:lineRule="auto"/>
              <w:rPr>
                <w:rFonts w:ascii="Avenir Next LT Pro Light" w:eastAsia="Times New Roman" w:hAnsi="Avenir Next LT Pro Light"/>
                <w:bCs w:val="0"/>
                <w:sz w:val="22"/>
                <w:szCs w:val="22"/>
              </w:rPr>
            </w:pPr>
            <w:r w:rsidRPr="003A2BD4">
              <w:rPr>
                <w:rFonts w:ascii="Avenir Next LT Pro Light" w:eastAsia="Times New Roman" w:hAnsi="Avenir Next LT Pro Light"/>
                <w:sz w:val="22"/>
                <w:szCs w:val="22"/>
              </w:rPr>
              <w:t xml:space="preserve">Weekly Class </w:t>
            </w:r>
          </w:p>
          <w:p w14:paraId="6D92E39E" w14:textId="58DB0E41" w:rsidR="00B05A7D" w:rsidRPr="003A2BD4" w:rsidRDefault="00475B65" w:rsidP="00064FB7">
            <w:pPr>
              <w:spacing w:before="40" w:after="40" w:line="240" w:lineRule="auto"/>
              <w:rPr>
                <w:rFonts w:ascii="Avenir Next LT Pro Light" w:eastAsia="Times New Roman" w:hAnsi="Avenir Next LT Pro Light"/>
                <w:bCs w:val="0"/>
                <w:sz w:val="22"/>
                <w:szCs w:val="22"/>
              </w:rPr>
            </w:pPr>
            <w:r w:rsidRPr="003A2BD4">
              <w:rPr>
                <w:rFonts w:ascii="Avenir Next LT Pro Light" w:eastAsia="Times New Roman" w:hAnsi="Avenir Next LT Pro Light"/>
                <w:sz w:val="22"/>
                <w:szCs w:val="22"/>
              </w:rPr>
              <w:t>Discussion Participation</w:t>
            </w:r>
          </w:p>
        </w:tc>
        <w:tc>
          <w:tcPr>
            <w:tcW w:w="754" w:type="pct"/>
            <w:noWrap/>
            <w:hideMark/>
          </w:tcPr>
          <w:p w14:paraId="37330608" w14:textId="21F51193" w:rsidR="00475B65" w:rsidRPr="003A2BD4" w:rsidRDefault="000B4DF2" w:rsidP="00B05A7D">
            <w:pPr>
              <w:spacing w:before="40" w:after="40" w:line="240" w:lineRule="auto"/>
              <w:jc w:val="center"/>
              <w:cnfStyle w:val="000000100000" w:firstRow="0" w:lastRow="0" w:firstColumn="0" w:lastColumn="0" w:oddVBand="0" w:evenVBand="0" w:oddHBand="1" w:evenHBand="0" w:firstRowFirstColumn="0" w:firstRowLastColumn="0" w:lastRowFirstColumn="0" w:lastRowLastColumn="0"/>
              <w:rPr>
                <w:rFonts w:ascii="Avenir Next LT Pro Light" w:eastAsia="Times New Roman" w:hAnsi="Avenir Next LT Pro Light"/>
                <w:sz w:val="22"/>
                <w:szCs w:val="22"/>
              </w:rPr>
            </w:pPr>
            <w:r w:rsidRPr="003A2BD4">
              <w:rPr>
                <w:rFonts w:ascii="Avenir Next LT Pro Light" w:eastAsia="Times New Roman" w:hAnsi="Avenir Next LT Pro Light"/>
                <w:sz w:val="22"/>
                <w:szCs w:val="22"/>
              </w:rPr>
              <w:t>1</w:t>
            </w:r>
            <w:r w:rsidR="00886FE1" w:rsidRPr="003A2BD4">
              <w:rPr>
                <w:rFonts w:ascii="Avenir Next LT Pro Light" w:eastAsia="Times New Roman" w:hAnsi="Avenir Next LT Pro Light"/>
                <w:sz w:val="22"/>
                <w:szCs w:val="22"/>
              </w:rPr>
              <w:t>0</w:t>
            </w:r>
          </w:p>
        </w:tc>
        <w:tc>
          <w:tcPr>
            <w:tcW w:w="2695" w:type="pct"/>
          </w:tcPr>
          <w:p w14:paraId="3BFA39DF" w14:textId="5723AF09" w:rsidR="00475B65" w:rsidRPr="003A2BD4" w:rsidRDefault="00FF1191" w:rsidP="00957777">
            <w:pPr>
              <w:spacing w:before="40" w:after="40" w:line="240" w:lineRule="auto"/>
              <w:cnfStyle w:val="000000100000" w:firstRow="0" w:lastRow="0" w:firstColumn="0" w:lastColumn="0" w:oddVBand="0" w:evenVBand="0" w:oddHBand="1" w:evenHBand="0" w:firstRowFirstColumn="0" w:firstRowLastColumn="0" w:lastRowFirstColumn="0" w:lastRowLastColumn="0"/>
              <w:rPr>
                <w:rFonts w:ascii="Avenir Next LT Pro Light" w:eastAsia="Times New Roman" w:hAnsi="Avenir Next LT Pro Light"/>
                <w:sz w:val="22"/>
                <w:szCs w:val="22"/>
              </w:rPr>
            </w:pPr>
            <w:r w:rsidRPr="003A2BD4">
              <w:rPr>
                <w:rFonts w:ascii="Avenir Next LT Pro Light" w:eastAsia="Times New Roman" w:hAnsi="Avenir Next LT Pro Light"/>
                <w:sz w:val="22"/>
                <w:szCs w:val="22"/>
              </w:rPr>
              <w:t>Participation in class discussion on Blackboard</w:t>
            </w:r>
            <w:r w:rsidR="00957777" w:rsidRPr="003A2BD4">
              <w:rPr>
                <w:rFonts w:ascii="Avenir Next LT Pro Light" w:eastAsia="Times New Roman" w:hAnsi="Avenir Next LT Pro Light"/>
                <w:sz w:val="22"/>
                <w:szCs w:val="22"/>
              </w:rPr>
              <w:t xml:space="preserve"> each week</w:t>
            </w:r>
            <w:r w:rsidR="00F30724" w:rsidRPr="003A2BD4">
              <w:rPr>
                <w:rFonts w:ascii="Avenir Next LT Pro Light" w:eastAsia="Times New Roman" w:hAnsi="Avenir Next LT Pro Light"/>
                <w:sz w:val="22"/>
                <w:szCs w:val="22"/>
              </w:rPr>
              <w:t xml:space="preserve">; </w:t>
            </w:r>
            <w:r w:rsidR="00957777" w:rsidRPr="003A2BD4">
              <w:rPr>
                <w:rFonts w:ascii="Avenir Next LT Pro Light" w:eastAsia="Times New Roman" w:hAnsi="Avenir Next LT Pro Light"/>
                <w:sz w:val="22"/>
                <w:szCs w:val="22"/>
              </w:rPr>
              <w:t xml:space="preserve">  Each student is expected to initiate a discussion each week, and also participate in at least two other posts by other students for that same week. </w:t>
            </w:r>
          </w:p>
          <w:p w14:paraId="2E136555" w14:textId="7EA254E1" w:rsidR="00957777" w:rsidRPr="003A2BD4" w:rsidRDefault="00957777" w:rsidP="00957777">
            <w:pPr>
              <w:spacing w:before="40" w:after="40" w:line="240" w:lineRule="auto"/>
              <w:cnfStyle w:val="000000100000" w:firstRow="0" w:lastRow="0" w:firstColumn="0" w:lastColumn="0" w:oddVBand="0" w:evenVBand="0" w:oddHBand="1" w:evenHBand="0" w:firstRowFirstColumn="0" w:firstRowLastColumn="0" w:lastRowFirstColumn="0" w:lastRowLastColumn="0"/>
              <w:rPr>
                <w:rFonts w:ascii="Avenir Next LT Pro Light" w:eastAsia="Times New Roman" w:hAnsi="Avenir Next LT Pro Light"/>
                <w:sz w:val="22"/>
                <w:szCs w:val="22"/>
              </w:rPr>
            </w:pPr>
            <w:r w:rsidRPr="003A2BD4">
              <w:rPr>
                <w:rFonts w:ascii="Avenir Next LT Pro Light" w:eastAsia="Times New Roman" w:hAnsi="Avenir Next LT Pro Light"/>
                <w:sz w:val="22"/>
                <w:szCs w:val="22"/>
              </w:rPr>
              <w:t xml:space="preserve">The following </w:t>
            </w:r>
            <w:r w:rsidR="007755E8" w:rsidRPr="003A2BD4">
              <w:rPr>
                <w:rFonts w:ascii="Avenir Next LT Pro Light" w:eastAsia="Times New Roman" w:hAnsi="Avenir Next LT Pro Light"/>
                <w:sz w:val="22"/>
                <w:szCs w:val="22"/>
              </w:rPr>
              <w:t>Rubik</w:t>
            </w:r>
            <w:r w:rsidRPr="003A2BD4">
              <w:rPr>
                <w:rFonts w:ascii="Avenir Next LT Pro Light" w:eastAsia="Times New Roman" w:hAnsi="Avenir Next LT Pro Light"/>
                <w:sz w:val="22"/>
                <w:szCs w:val="22"/>
              </w:rPr>
              <w:t xml:space="preserve"> applies:</w:t>
            </w:r>
          </w:p>
          <w:p w14:paraId="40665A03" w14:textId="2202F964" w:rsidR="00957777" w:rsidRPr="003A2BD4" w:rsidRDefault="00957777" w:rsidP="00957777">
            <w:pPr>
              <w:spacing w:before="40" w:after="40" w:line="240" w:lineRule="auto"/>
              <w:cnfStyle w:val="000000100000" w:firstRow="0" w:lastRow="0" w:firstColumn="0" w:lastColumn="0" w:oddVBand="0" w:evenVBand="0" w:oddHBand="1" w:evenHBand="0" w:firstRowFirstColumn="0" w:firstRowLastColumn="0" w:lastRowFirstColumn="0" w:lastRowLastColumn="0"/>
              <w:rPr>
                <w:rFonts w:ascii="Avenir Next LT Pro Light" w:eastAsia="Times New Roman" w:hAnsi="Avenir Next LT Pro Light"/>
                <w:sz w:val="22"/>
                <w:szCs w:val="22"/>
              </w:rPr>
            </w:pPr>
            <w:r w:rsidRPr="003A2BD4">
              <w:rPr>
                <w:rFonts w:ascii="Avenir Next LT Pro Light" w:eastAsia="Times New Roman" w:hAnsi="Avenir Next LT Pro Light"/>
                <w:sz w:val="22"/>
                <w:szCs w:val="22"/>
              </w:rPr>
              <w:t>-Minimal response to the week discussion : 1pt</w:t>
            </w:r>
          </w:p>
          <w:p w14:paraId="3E2DBB32" w14:textId="3D61AD70" w:rsidR="00957777" w:rsidRPr="003A2BD4" w:rsidRDefault="00957777" w:rsidP="00957777">
            <w:pPr>
              <w:spacing w:before="40" w:after="40" w:line="240" w:lineRule="auto"/>
              <w:cnfStyle w:val="000000100000" w:firstRow="0" w:lastRow="0" w:firstColumn="0" w:lastColumn="0" w:oddVBand="0" w:evenVBand="0" w:oddHBand="1" w:evenHBand="0" w:firstRowFirstColumn="0" w:firstRowLastColumn="0" w:lastRowFirstColumn="0" w:lastRowLastColumn="0"/>
              <w:rPr>
                <w:rFonts w:ascii="Avenir Next LT Pro Light" w:eastAsia="Times New Roman" w:hAnsi="Avenir Next LT Pro Light"/>
                <w:sz w:val="22"/>
                <w:szCs w:val="22"/>
              </w:rPr>
            </w:pPr>
            <w:r w:rsidRPr="003A2BD4">
              <w:rPr>
                <w:rFonts w:ascii="Avenir Next LT Pro Light" w:eastAsia="Times New Roman" w:hAnsi="Avenir Next LT Pro Light"/>
                <w:sz w:val="22"/>
                <w:szCs w:val="22"/>
              </w:rPr>
              <w:t xml:space="preserve">-Responds to the </w:t>
            </w:r>
            <w:r w:rsidR="007755E8" w:rsidRPr="003A2BD4">
              <w:rPr>
                <w:rFonts w:ascii="Avenir Next LT Pro Light" w:eastAsia="Times New Roman" w:hAnsi="Avenir Next LT Pro Light"/>
                <w:sz w:val="22"/>
                <w:szCs w:val="22"/>
              </w:rPr>
              <w:t>weekly</w:t>
            </w:r>
            <w:r w:rsidRPr="003A2BD4">
              <w:rPr>
                <w:rFonts w:ascii="Avenir Next LT Pro Light" w:eastAsia="Times New Roman" w:hAnsi="Avenir Next LT Pro Light"/>
                <w:sz w:val="22"/>
                <w:szCs w:val="22"/>
              </w:rPr>
              <w:t xml:space="preserve"> discussion and stimulates discussion: 2pts.</w:t>
            </w:r>
          </w:p>
          <w:p w14:paraId="1912B4E6" w14:textId="2EEC580A" w:rsidR="00B05A7D" w:rsidRPr="003A2BD4" w:rsidRDefault="00B05A7D" w:rsidP="00064FB7">
            <w:pPr>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venir Next LT Pro Light" w:eastAsia="Times New Roman" w:hAnsi="Avenir Next LT Pro Light"/>
                <w:sz w:val="22"/>
                <w:szCs w:val="22"/>
              </w:rPr>
            </w:pPr>
          </w:p>
        </w:tc>
      </w:tr>
      <w:tr w:rsidR="00751EA1" w:rsidRPr="00751EA1" w14:paraId="08043828" w14:textId="2FB7F697" w:rsidTr="00631898">
        <w:trPr>
          <w:cnfStyle w:val="000000010000" w:firstRow="0" w:lastRow="0" w:firstColumn="0" w:lastColumn="0" w:oddVBand="0" w:evenVBand="0" w:oddHBand="0" w:evenHBand="1" w:firstRowFirstColumn="0" w:firstRowLastColumn="0" w:lastRowFirstColumn="0" w:lastRowLastColumn="0"/>
          <w:cantSplit/>
          <w:trHeight w:val="298"/>
        </w:trPr>
        <w:tc>
          <w:tcPr>
            <w:cnfStyle w:val="001000000000" w:firstRow="0" w:lastRow="0" w:firstColumn="1" w:lastColumn="0" w:oddVBand="0" w:evenVBand="0" w:oddHBand="0" w:evenHBand="0" w:firstRowFirstColumn="0" w:firstRowLastColumn="0" w:lastRowFirstColumn="0" w:lastRowLastColumn="0"/>
            <w:tcW w:w="1551" w:type="pct"/>
            <w:noWrap/>
            <w:hideMark/>
          </w:tcPr>
          <w:p w14:paraId="7FB21844" w14:textId="03AB71B9" w:rsidR="00475B65" w:rsidRPr="003A2BD4" w:rsidRDefault="00957777" w:rsidP="00064FB7">
            <w:pPr>
              <w:spacing w:before="40" w:after="40" w:line="240" w:lineRule="auto"/>
              <w:rPr>
                <w:rFonts w:ascii="Avenir Next LT Pro Light" w:eastAsia="Times New Roman" w:hAnsi="Avenir Next LT Pro Light"/>
                <w:sz w:val="22"/>
                <w:szCs w:val="22"/>
              </w:rPr>
            </w:pPr>
            <w:r w:rsidRPr="003A2BD4">
              <w:rPr>
                <w:rFonts w:ascii="Avenir Next LT Pro Light" w:eastAsia="Times New Roman" w:hAnsi="Avenir Next LT Pro Light"/>
                <w:sz w:val="22"/>
                <w:szCs w:val="22"/>
              </w:rPr>
              <w:t>Weekly Assignments</w:t>
            </w:r>
          </w:p>
        </w:tc>
        <w:tc>
          <w:tcPr>
            <w:tcW w:w="754" w:type="pct"/>
            <w:noWrap/>
            <w:hideMark/>
          </w:tcPr>
          <w:p w14:paraId="6E59D9C4" w14:textId="6D8A786E" w:rsidR="00475B65" w:rsidRPr="003A2BD4" w:rsidRDefault="00886FE1" w:rsidP="00B05A7D">
            <w:pPr>
              <w:spacing w:before="40" w:after="40" w:line="240" w:lineRule="auto"/>
              <w:jc w:val="center"/>
              <w:cnfStyle w:val="000000010000" w:firstRow="0" w:lastRow="0" w:firstColumn="0" w:lastColumn="0" w:oddVBand="0" w:evenVBand="0" w:oddHBand="0" w:evenHBand="1" w:firstRowFirstColumn="0" w:firstRowLastColumn="0" w:lastRowFirstColumn="0" w:lastRowLastColumn="0"/>
              <w:rPr>
                <w:rFonts w:ascii="Avenir Next LT Pro Light" w:eastAsia="Times New Roman" w:hAnsi="Avenir Next LT Pro Light"/>
                <w:sz w:val="22"/>
                <w:szCs w:val="22"/>
              </w:rPr>
            </w:pPr>
            <w:r w:rsidRPr="003A2BD4">
              <w:rPr>
                <w:rFonts w:ascii="Avenir Next LT Pro Light" w:eastAsia="Times New Roman" w:hAnsi="Avenir Next LT Pro Light"/>
                <w:sz w:val="22"/>
                <w:szCs w:val="22"/>
              </w:rPr>
              <w:t>20</w:t>
            </w:r>
          </w:p>
        </w:tc>
        <w:tc>
          <w:tcPr>
            <w:tcW w:w="2695" w:type="pct"/>
          </w:tcPr>
          <w:p w14:paraId="3F7BD9AB" w14:textId="4F41A2A7" w:rsidR="00475B65" w:rsidRPr="003A2BD4" w:rsidRDefault="00957777" w:rsidP="00957777">
            <w:pPr>
              <w:spacing w:before="40" w:after="40" w:line="240" w:lineRule="auto"/>
              <w:cnfStyle w:val="000000010000" w:firstRow="0" w:lastRow="0" w:firstColumn="0" w:lastColumn="0" w:oddVBand="0" w:evenVBand="0" w:oddHBand="0" w:evenHBand="1" w:firstRowFirstColumn="0" w:firstRowLastColumn="0" w:lastRowFirstColumn="0" w:lastRowLastColumn="0"/>
              <w:rPr>
                <w:rFonts w:ascii="Avenir Next LT Pro Light" w:eastAsia="Times New Roman" w:hAnsi="Avenir Next LT Pro Light"/>
                <w:sz w:val="22"/>
                <w:szCs w:val="22"/>
              </w:rPr>
            </w:pPr>
            <w:r w:rsidRPr="003A2BD4">
              <w:rPr>
                <w:rFonts w:ascii="Avenir Next LT Pro Light" w:eastAsia="Times New Roman" w:hAnsi="Avenir Next LT Pro Light"/>
                <w:sz w:val="22"/>
                <w:szCs w:val="22"/>
              </w:rPr>
              <w:t>You will be learning several new concepts on A</w:t>
            </w:r>
            <w:r w:rsidR="000159C0" w:rsidRPr="003A2BD4">
              <w:rPr>
                <w:rFonts w:ascii="Avenir Next LT Pro Light" w:eastAsia="Times New Roman" w:hAnsi="Avenir Next LT Pro Light"/>
                <w:sz w:val="22"/>
                <w:szCs w:val="22"/>
              </w:rPr>
              <w:t xml:space="preserve">rtificial Intelligence </w:t>
            </w:r>
            <w:r w:rsidRPr="003A2BD4">
              <w:rPr>
                <w:rFonts w:ascii="Avenir Next LT Pro Light" w:eastAsia="Times New Roman" w:hAnsi="Avenir Next LT Pro Light"/>
                <w:sz w:val="22"/>
                <w:szCs w:val="22"/>
              </w:rPr>
              <w:t>each week.  You will complete a learning activity related to the weekly covered materials.</w:t>
            </w:r>
          </w:p>
        </w:tc>
      </w:tr>
      <w:tr w:rsidR="000D0B59" w:rsidRPr="00751EA1" w14:paraId="6C1995A8" w14:textId="727999B6" w:rsidTr="00631898">
        <w:trPr>
          <w:cnfStyle w:val="000000100000" w:firstRow="0" w:lastRow="0" w:firstColumn="0" w:lastColumn="0" w:oddVBand="0" w:evenVBand="0" w:oddHBand="1" w:evenHBand="0" w:firstRowFirstColumn="0" w:firstRowLastColumn="0" w:lastRowFirstColumn="0" w:lastRowLastColumn="0"/>
          <w:cantSplit/>
          <w:trHeight w:val="298"/>
        </w:trPr>
        <w:tc>
          <w:tcPr>
            <w:cnfStyle w:val="001000000000" w:firstRow="0" w:lastRow="0" w:firstColumn="1" w:lastColumn="0" w:oddVBand="0" w:evenVBand="0" w:oddHBand="0" w:evenHBand="0" w:firstRowFirstColumn="0" w:firstRowLastColumn="0" w:lastRowFirstColumn="0" w:lastRowLastColumn="0"/>
            <w:tcW w:w="1551" w:type="pct"/>
            <w:noWrap/>
            <w:hideMark/>
          </w:tcPr>
          <w:p w14:paraId="24EB0510" w14:textId="4902217D" w:rsidR="00475B65" w:rsidRPr="003A2BD4" w:rsidRDefault="00475B65" w:rsidP="00064FB7">
            <w:pPr>
              <w:spacing w:before="40" w:after="40" w:line="240" w:lineRule="auto"/>
              <w:rPr>
                <w:rFonts w:ascii="Avenir Next LT Pro Light" w:eastAsia="Times New Roman" w:hAnsi="Avenir Next LT Pro Light"/>
                <w:sz w:val="22"/>
                <w:szCs w:val="22"/>
              </w:rPr>
            </w:pPr>
            <w:r w:rsidRPr="003A2BD4">
              <w:rPr>
                <w:rFonts w:ascii="Avenir Next LT Pro Light" w:eastAsia="Times New Roman" w:hAnsi="Avenir Next LT Pro Light"/>
                <w:sz w:val="22"/>
                <w:szCs w:val="22"/>
              </w:rPr>
              <w:t>Homework</w:t>
            </w:r>
          </w:p>
        </w:tc>
        <w:tc>
          <w:tcPr>
            <w:tcW w:w="754" w:type="pct"/>
            <w:noWrap/>
            <w:hideMark/>
          </w:tcPr>
          <w:p w14:paraId="672E08EF" w14:textId="03D458C1" w:rsidR="00475B65" w:rsidRPr="003A2BD4" w:rsidRDefault="00440384" w:rsidP="00B05A7D">
            <w:pPr>
              <w:spacing w:before="40" w:after="40" w:line="240" w:lineRule="auto"/>
              <w:jc w:val="center"/>
              <w:cnfStyle w:val="000000100000" w:firstRow="0" w:lastRow="0" w:firstColumn="0" w:lastColumn="0" w:oddVBand="0" w:evenVBand="0" w:oddHBand="1" w:evenHBand="0" w:firstRowFirstColumn="0" w:firstRowLastColumn="0" w:lastRowFirstColumn="0" w:lastRowLastColumn="0"/>
              <w:rPr>
                <w:rFonts w:ascii="Avenir Next LT Pro Light" w:eastAsia="Times New Roman" w:hAnsi="Avenir Next LT Pro Light"/>
                <w:sz w:val="22"/>
                <w:szCs w:val="22"/>
              </w:rPr>
            </w:pPr>
            <w:r>
              <w:rPr>
                <w:rFonts w:ascii="Avenir Next LT Pro Light" w:eastAsia="Times New Roman" w:hAnsi="Avenir Next LT Pro Light"/>
                <w:sz w:val="22"/>
                <w:szCs w:val="22"/>
              </w:rPr>
              <w:t>2</w:t>
            </w:r>
            <w:r w:rsidR="0039036A" w:rsidRPr="003A2BD4">
              <w:rPr>
                <w:rFonts w:ascii="Avenir Next LT Pro Light" w:eastAsia="Times New Roman" w:hAnsi="Avenir Next LT Pro Light"/>
                <w:sz w:val="22"/>
                <w:szCs w:val="22"/>
              </w:rPr>
              <w:t>0</w:t>
            </w:r>
          </w:p>
        </w:tc>
        <w:tc>
          <w:tcPr>
            <w:tcW w:w="2695" w:type="pct"/>
          </w:tcPr>
          <w:p w14:paraId="3E0AC5D1" w14:textId="3B931DC7" w:rsidR="00475B65" w:rsidRPr="003A2BD4" w:rsidRDefault="00957777" w:rsidP="00957777">
            <w:pPr>
              <w:spacing w:before="40" w:after="40" w:line="240" w:lineRule="auto"/>
              <w:cnfStyle w:val="000000100000" w:firstRow="0" w:lastRow="0" w:firstColumn="0" w:lastColumn="0" w:oddVBand="0" w:evenVBand="0" w:oddHBand="1" w:evenHBand="0" w:firstRowFirstColumn="0" w:firstRowLastColumn="0" w:lastRowFirstColumn="0" w:lastRowLastColumn="0"/>
              <w:rPr>
                <w:rFonts w:ascii="Avenir Next LT Pro Light" w:eastAsia="Times New Roman" w:hAnsi="Avenir Next LT Pro Light"/>
                <w:sz w:val="22"/>
                <w:szCs w:val="22"/>
              </w:rPr>
            </w:pPr>
            <w:r w:rsidRPr="003A2BD4">
              <w:rPr>
                <w:rFonts w:ascii="Avenir Next LT Pro Light" w:eastAsia="Times New Roman" w:hAnsi="Avenir Next LT Pro Light"/>
                <w:sz w:val="22"/>
                <w:szCs w:val="22"/>
              </w:rPr>
              <w:t xml:space="preserve">Homework assigned each </w:t>
            </w:r>
            <w:r w:rsidR="00E21E9F" w:rsidRPr="003A2BD4">
              <w:rPr>
                <w:rFonts w:ascii="Avenir Next LT Pro Light" w:eastAsia="Times New Roman" w:hAnsi="Avenir Next LT Pro Light"/>
                <w:sz w:val="22"/>
                <w:szCs w:val="22"/>
              </w:rPr>
              <w:t>week;</w:t>
            </w:r>
            <w:r w:rsidRPr="003A2BD4">
              <w:rPr>
                <w:rFonts w:ascii="Avenir Next LT Pro Light" w:eastAsia="Times New Roman" w:hAnsi="Avenir Next LT Pro Light"/>
                <w:sz w:val="22"/>
                <w:szCs w:val="22"/>
              </w:rPr>
              <w:t xml:space="preserve"> you must submit before </w:t>
            </w:r>
            <w:r w:rsidR="00F5444A" w:rsidRPr="003A2BD4">
              <w:rPr>
                <w:rFonts w:ascii="Avenir Next LT Pro Light" w:eastAsia="Times New Roman" w:hAnsi="Avenir Next LT Pro Light"/>
                <w:sz w:val="22"/>
                <w:szCs w:val="22"/>
              </w:rPr>
              <w:t>the due</w:t>
            </w:r>
            <w:r w:rsidRPr="003A2BD4">
              <w:rPr>
                <w:rFonts w:ascii="Avenir Next LT Pro Light" w:eastAsia="Times New Roman" w:hAnsi="Avenir Next LT Pro Light"/>
                <w:sz w:val="22"/>
                <w:szCs w:val="22"/>
              </w:rPr>
              <w:t xml:space="preserve"> date for credit.</w:t>
            </w:r>
            <w:r w:rsidR="009A3788" w:rsidRPr="003A2BD4">
              <w:rPr>
                <w:rFonts w:ascii="Avenir Next LT Pro Light" w:eastAsia="Times New Roman" w:hAnsi="Avenir Next LT Pro Light"/>
                <w:sz w:val="22"/>
                <w:szCs w:val="22"/>
              </w:rPr>
              <w:t xml:space="preserve">  </w:t>
            </w:r>
            <w:r w:rsidR="00DB7BC0" w:rsidRPr="003A2BD4">
              <w:rPr>
                <w:rFonts w:ascii="Avenir Next LT Pro Light" w:eastAsia="Times New Roman" w:hAnsi="Avenir Next LT Pro Light"/>
                <w:sz w:val="22"/>
                <w:szCs w:val="22"/>
              </w:rPr>
              <w:t>Late assignments may not be accepted, if they are accepted a penalty of 2 points will be automatically deducted.  No exceptions.</w:t>
            </w:r>
          </w:p>
        </w:tc>
      </w:tr>
      <w:tr w:rsidR="00751EA1" w:rsidRPr="00751EA1" w14:paraId="4B5230C6" w14:textId="71C3AA01" w:rsidTr="00631898">
        <w:trPr>
          <w:cnfStyle w:val="000000010000" w:firstRow="0" w:lastRow="0" w:firstColumn="0" w:lastColumn="0" w:oddVBand="0" w:evenVBand="0" w:oddHBand="0" w:evenHBand="1" w:firstRowFirstColumn="0" w:firstRowLastColumn="0" w:lastRowFirstColumn="0" w:lastRowLastColumn="0"/>
          <w:cantSplit/>
          <w:trHeight w:val="349"/>
        </w:trPr>
        <w:tc>
          <w:tcPr>
            <w:cnfStyle w:val="001000000000" w:firstRow="0" w:lastRow="0" w:firstColumn="1" w:lastColumn="0" w:oddVBand="0" w:evenVBand="0" w:oddHBand="0" w:evenHBand="0" w:firstRowFirstColumn="0" w:firstRowLastColumn="0" w:lastRowFirstColumn="0" w:lastRowLastColumn="0"/>
            <w:tcW w:w="1551" w:type="pct"/>
            <w:noWrap/>
            <w:hideMark/>
          </w:tcPr>
          <w:p w14:paraId="2C8F5042" w14:textId="7CCF5649" w:rsidR="00475B65" w:rsidRPr="003A2BD4" w:rsidRDefault="00475B65" w:rsidP="00064FB7">
            <w:pPr>
              <w:spacing w:before="40" w:after="40" w:line="240" w:lineRule="auto"/>
              <w:rPr>
                <w:rFonts w:ascii="Avenir Next LT Pro Light" w:eastAsia="Times New Roman" w:hAnsi="Avenir Next LT Pro Light"/>
                <w:sz w:val="22"/>
                <w:szCs w:val="22"/>
              </w:rPr>
            </w:pPr>
            <w:r w:rsidRPr="003A2BD4">
              <w:rPr>
                <w:rFonts w:ascii="Avenir Next LT Pro Light" w:eastAsia="Times New Roman" w:hAnsi="Avenir Next LT Pro Light"/>
                <w:sz w:val="22"/>
                <w:szCs w:val="22"/>
              </w:rPr>
              <w:t xml:space="preserve">Research </w:t>
            </w:r>
            <w:r w:rsidR="00957777" w:rsidRPr="003A2BD4">
              <w:rPr>
                <w:rFonts w:ascii="Avenir Next LT Pro Light" w:eastAsia="Times New Roman" w:hAnsi="Avenir Next LT Pro Light"/>
                <w:sz w:val="22"/>
                <w:szCs w:val="22"/>
              </w:rPr>
              <w:t xml:space="preserve">and Implementation </w:t>
            </w:r>
            <w:r w:rsidRPr="003A2BD4">
              <w:rPr>
                <w:rFonts w:ascii="Avenir Next LT Pro Light" w:eastAsia="Times New Roman" w:hAnsi="Avenir Next LT Pro Light"/>
                <w:sz w:val="22"/>
                <w:szCs w:val="22"/>
              </w:rPr>
              <w:t>Project</w:t>
            </w:r>
          </w:p>
        </w:tc>
        <w:tc>
          <w:tcPr>
            <w:tcW w:w="754" w:type="pct"/>
            <w:noWrap/>
            <w:hideMark/>
          </w:tcPr>
          <w:p w14:paraId="1106C221" w14:textId="1C18DFAD" w:rsidR="00475B65" w:rsidRPr="003A2BD4" w:rsidRDefault="00440384" w:rsidP="00B05A7D">
            <w:pPr>
              <w:spacing w:before="40" w:after="40" w:line="240" w:lineRule="auto"/>
              <w:jc w:val="center"/>
              <w:cnfStyle w:val="000000010000" w:firstRow="0" w:lastRow="0" w:firstColumn="0" w:lastColumn="0" w:oddVBand="0" w:evenVBand="0" w:oddHBand="0" w:evenHBand="1" w:firstRowFirstColumn="0" w:firstRowLastColumn="0" w:lastRowFirstColumn="0" w:lastRowLastColumn="0"/>
              <w:rPr>
                <w:rFonts w:ascii="Avenir Next LT Pro Light" w:eastAsia="Times New Roman" w:hAnsi="Avenir Next LT Pro Light"/>
                <w:sz w:val="22"/>
                <w:szCs w:val="22"/>
              </w:rPr>
            </w:pPr>
            <w:r>
              <w:rPr>
                <w:rFonts w:ascii="Avenir Next LT Pro Light" w:eastAsia="Times New Roman" w:hAnsi="Avenir Next LT Pro Light"/>
                <w:sz w:val="22"/>
                <w:szCs w:val="22"/>
              </w:rPr>
              <w:t>5</w:t>
            </w:r>
            <w:r w:rsidR="0039036A" w:rsidRPr="003A2BD4">
              <w:rPr>
                <w:rFonts w:ascii="Avenir Next LT Pro Light" w:eastAsia="Times New Roman" w:hAnsi="Avenir Next LT Pro Light"/>
                <w:sz w:val="22"/>
                <w:szCs w:val="22"/>
              </w:rPr>
              <w:t>0</w:t>
            </w:r>
          </w:p>
        </w:tc>
        <w:tc>
          <w:tcPr>
            <w:tcW w:w="2695" w:type="pct"/>
          </w:tcPr>
          <w:p w14:paraId="7A5DE7BD" w14:textId="733F4664" w:rsidR="00475B65" w:rsidRPr="003A2BD4" w:rsidRDefault="007755E8" w:rsidP="00957777">
            <w:pPr>
              <w:spacing w:before="40" w:after="40" w:line="240" w:lineRule="auto"/>
              <w:cnfStyle w:val="000000010000" w:firstRow="0" w:lastRow="0" w:firstColumn="0" w:lastColumn="0" w:oddVBand="0" w:evenVBand="0" w:oddHBand="0" w:evenHBand="1" w:firstRowFirstColumn="0" w:firstRowLastColumn="0" w:lastRowFirstColumn="0" w:lastRowLastColumn="0"/>
              <w:rPr>
                <w:rFonts w:ascii="Avenir Next LT Pro Light" w:eastAsia="Times New Roman" w:hAnsi="Avenir Next LT Pro Light"/>
                <w:sz w:val="22"/>
                <w:szCs w:val="22"/>
              </w:rPr>
            </w:pPr>
            <w:r w:rsidRPr="003A2BD4">
              <w:rPr>
                <w:rFonts w:ascii="Avenir Next LT Pro Light" w:eastAsia="Times New Roman" w:hAnsi="Avenir Next LT Pro Light"/>
                <w:sz w:val="22"/>
                <w:szCs w:val="22"/>
              </w:rPr>
              <w:t xml:space="preserve">You will research </w:t>
            </w:r>
            <w:r w:rsidR="002912D2" w:rsidRPr="003A2BD4">
              <w:rPr>
                <w:rFonts w:ascii="Avenir Next LT Pro Light" w:eastAsia="Times New Roman" w:hAnsi="Avenir Next LT Pro Light"/>
                <w:sz w:val="22"/>
                <w:szCs w:val="22"/>
              </w:rPr>
              <w:t>an AI topic</w:t>
            </w:r>
            <w:r w:rsidRPr="003A2BD4">
              <w:rPr>
                <w:rFonts w:ascii="Avenir Next LT Pro Light" w:eastAsia="Times New Roman" w:hAnsi="Avenir Next LT Pro Light"/>
                <w:sz w:val="22"/>
                <w:szCs w:val="22"/>
              </w:rPr>
              <w:t xml:space="preserve"> (We will review a list in class).  Your evaluation will be composed of an initial abstract summary, a mid-term related progress report, and a</w:t>
            </w:r>
            <w:r w:rsidR="0016710E" w:rsidRPr="003A2BD4">
              <w:rPr>
                <w:rFonts w:ascii="Avenir Next LT Pro Light" w:eastAsia="Times New Roman" w:hAnsi="Avenir Next LT Pro Light"/>
                <w:sz w:val="22"/>
                <w:szCs w:val="22"/>
              </w:rPr>
              <w:t>n</w:t>
            </w:r>
            <w:r w:rsidRPr="003A2BD4">
              <w:rPr>
                <w:rFonts w:ascii="Avenir Next LT Pro Light" w:eastAsia="Times New Roman" w:hAnsi="Avenir Next LT Pro Light"/>
                <w:sz w:val="22"/>
                <w:szCs w:val="22"/>
              </w:rPr>
              <w:t xml:space="preserve"> end of term video presentation.</w:t>
            </w:r>
          </w:p>
        </w:tc>
      </w:tr>
      <w:tr w:rsidR="00751EA1" w:rsidRPr="00751EA1" w14:paraId="7CFAEE5C" w14:textId="78761766" w:rsidTr="00631898">
        <w:trPr>
          <w:cnfStyle w:val="010000000000" w:firstRow="0" w:lastRow="1" w:firstColumn="0" w:lastColumn="0" w:oddVBand="0" w:evenVBand="0" w:oddHBand="0" w:evenHBand="0" w:firstRowFirstColumn="0" w:firstRowLastColumn="0" w:lastRowFirstColumn="0" w:lastRowLastColumn="0"/>
          <w:cantSplit/>
          <w:trHeight w:val="298"/>
        </w:trPr>
        <w:tc>
          <w:tcPr>
            <w:cnfStyle w:val="001000000000" w:firstRow="0" w:lastRow="0" w:firstColumn="1" w:lastColumn="0" w:oddVBand="0" w:evenVBand="0" w:oddHBand="0" w:evenHBand="0" w:firstRowFirstColumn="0" w:firstRowLastColumn="0" w:lastRowFirstColumn="0" w:lastRowLastColumn="0"/>
            <w:tcW w:w="1551" w:type="pct"/>
            <w:noWrap/>
            <w:hideMark/>
          </w:tcPr>
          <w:p w14:paraId="768B3616" w14:textId="77777777" w:rsidR="00475B65" w:rsidRPr="00751EA1" w:rsidRDefault="00475B65" w:rsidP="00064FB7">
            <w:pPr>
              <w:spacing w:before="40" w:after="40" w:line="240" w:lineRule="auto"/>
              <w:rPr>
                <w:rFonts w:ascii="Avenir Next LT Pro Light" w:eastAsia="Times New Roman" w:hAnsi="Avenir Next LT Pro Light"/>
              </w:rPr>
            </w:pPr>
            <w:r w:rsidRPr="00751EA1">
              <w:rPr>
                <w:rFonts w:ascii="Avenir Next LT Pro Light" w:eastAsia="Times New Roman" w:hAnsi="Avenir Next LT Pro Light"/>
              </w:rPr>
              <w:t>Total</w:t>
            </w:r>
          </w:p>
        </w:tc>
        <w:tc>
          <w:tcPr>
            <w:tcW w:w="754" w:type="pct"/>
            <w:noWrap/>
            <w:hideMark/>
          </w:tcPr>
          <w:p w14:paraId="55A6D9B6" w14:textId="66273036" w:rsidR="00475B65" w:rsidRPr="00751EA1" w:rsidRDefault="00475B65" w:rsidP="00B05A7D">
            <w:pPr>
              <w:spacing w:before="40" w:after="40" w:line="240" w:lineRule="auto"/>
              <w:jc w:val="center"/>
              <w:cnfStyle w:val="010000000000" w:firstRow="0" w:lastRow="1" w:firstColumn="0" w:lastColumn="0" w:oddVBand="0" w:evenVBand="0" w:oddHBand="0" w:evenHBand="0" w:firstRowFirstColumn="0" w:firstRowLastColumn="0" w:lastRowFirstColumn="0" w:lastRowLastColumn="0"/>
              <w:rPr>
                <w:rFonts w:ascii="Avenir Next LT Pro Light" w:eastAsia="Times New Roman" w:hAnsi="Avenir Next LT Pro Light"/>
              </w:rPr>
            </w:pPr>
            <w:r w:rsidRPr="00751EA1">
              <w:rPr>
                <w:rFonts w:ascii="Avenir Next LT Pro Light" w:eastAsia="Times New Roman" w:hAnsi="Avenir Next LT Pro Light"/>
              </w:rPr>
              <w:t>100</w:t>
            </w:r>
          </w:p>
        </w:tc>
        <w:tc>
          <w:tcPr>
            <w:tcW w:w="2695" w:type="pct"/>
          </w:tcPr>
          <w:p w14:paraId="656C8C5A" w14:textId="77777777" w:rsidR="00475B65" w:rsidRPr="00751EA1" w:rsidRDefault="00475B65" w:rsidP="00957777">
            <w:pPr>
              <w:spacing w:before="40" w:after="40" w:line="240" w:lineRule="auto"/>
              <w:cnfStyle w:val="010000000000" w:firstRow="0" w:lastRow="1" w:firstColumn="0" w:lastColumn="0" w:oddVBand="0" w:evenVBand="0" w:oddHBand="0" w:evenHBand="0" w:firstRowFirstColumn="0" w:firstRowLastColumn="0" w:lastRowFirstColumn="0" w:lastRowLastColumn="0"/>
              <w:rPr>
                <w:rFonts w:ascii="Avenir Next LT Pro Light" w:eastAsia="Times New Roman" w:hAnsi="Avenir Next LT Pro Light"/>
              </w:rPr>
            </w:pPr>
          </w:p>
        </w:tc>
      </w:tr>
    </w:tbl>
    <w:p w14:paraId="4197380F" w14:textId="1C7D4598" w:rsidR="006017B7" w:rsidRPr="00751EA1" w:rsidRDefault="000B270D" w:rsidP="006017B7">
      <w:pPr>
        <w:spacing w:before="360" w:after="120"/>
        <w:rPr>
          <w:rFonts w:ascii="Avenir Next LT Pro Light" w:hAnsi="Avenir Next LT Pro Light"/>
        </w:rPr>
      </w:pPr>
      <w:r w:rsidRPr="00751EA1">
        <w:rPr>
          <w:rFonts w:ascii="Avenir Next LT Pro Light" w:hAnsi="Avenir Next LT Pro Light"/>
          <w:noProof/>
        </w:rPr>
        <w:drawing>
          <wp:inline distT="0" distB="0" distL="0" distR="0" wp14:anchorId="3CA3E126" wp14:editId="760144F8">
            <wp:extent cx="5761219" cy="1371719"/>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5761219" cy="1371719"/>
                    </a:xfrm>
                    <a:prstGeom prst="rect">
                      <a:avLst/>
                    </a:prstGeom>
                  </pic:spPr>
                </pic:pic>
              </a:graphicData>
            </a:graphic>
          </wp:inline>
        </w:drawing>
      </w:r>
    </w:p>
    <w:p w14:paraId="637E1563" w14:textId="12155F33" w:rsidR="006017B7" w:rsidRPr="00751EA1" w:rsidRDefault="006017B7" w:rsidP="006017B7">
      <w:pPr>
        <w:pStyle w:val="Heading2"/>
        <w:rPr>
          <w:rFonts w:ascii="Avenir Next LT Pro Light" w:hAnsi="Avenir Next LT Pro Light"/>
        </w:rPr>
      </w:pPr>
      <w:r w:rsidRPr="00751EA1">
        <w:rPr>
          <w:rFonts w:ascii="Avenir Next LT Pro Light" w:hAnsi="Avenir Next LT Pro Light"/>
        </w:rPr>
        <w:lastRenderedPageBreak/>
        <w:t>Student Expectations</w:t>
      </w:r>
    </w:p>
    <w:p w14:paraId="1487D580" w14:textId="6AEAA7D9" w:rsidR="00B53EBE" w:rsidRPr="00751EA1" w:rsidRDefault="00B53EBE" w:rsidP="00B53EBE">
      <w:pPr>
        <w:pStyle w:val="Heading3"/>
        <w:rPr>
          <w:rFonts w:ascii="Avenir Next LT Pro Light" w:hAnsi="Avenir Next LT Pro Light"/>
        </w:rPr>
      </w:pPr>
      <w:r w:rsidRPr="00751EA1">
        <w:rPr>
          <w:rFonts w:ascii="Avenir Next LT Pro Light" w:hAnsi="Avenir Next LT Pro Light"/>
        </w:rPr>
        <w:t>Academic Misconduct</w:t>
      </w:r>
    </w:p>
    <w:p w14:paraId="669C7B61" w14:textId="1191428F" w:rsidR="00751EA1" w:rsidRPr="00751EA1" w:rsidRDefault="00751EA1" w:rsidP="00751EA1">
      <w:pPr>
        <w:rPr>
          <w:rFonts w:ascii="Avenir Next LT Pro Light" w:hAnsi="Avenir Next LT Pro Light"/>
        </w:rPr>
      </w:pPr>
      <w:r w:rsidRPr="00751EA1">
        <w:rPr>
          <w:rFonts w:ascii="Avenir Next LT Pro Light" w:hAnsi="Avenir Next LT Pro Light"/>
        </w:rPr>
        <w:t>The following set of rules will help keep us all on the same page all semester and help to ensure fair treatment for all students.</w:t>
      </w:r>
    </w:p>
    <w:p w14:paraId="6656E1C6" w14:textId="77777777" w:rsidR="00751EA1" w:rsidRPr="00EB4A99" w:rsidRDefault="00751EA1" w:rsidP="00EB4A99">
      <w:pPr>
        <w:pStyle w:val="ListParagraph"/>
      </w:pPr>
      <w:r w:rsidRPr="00EB4A99">
        <w:t>Academic misconduct hurts everyone but particularly the student who does not learn the material. All work submitted for an individual grade must be the work of that single individual. Your project code and writeups must be written exclusively by you. Use of any downloaded code or code taken from a book (whether documented or undocumented) is considered academic misconduct and will be treated as such.</w:t>
      </w:r>
    </w:p>
    <w:p w14:paraId="2E205640" w14:textId="4D156DE5" w:rsidR="00751EA1" w:rsidRPr="00EB4A99" w:rsidRDefault="00751EA1" w:rsidP="00EB4A99">
      <w:pPr>
        <w:pStyle w:val="ListParagraph"/>
      </w:pPr>
      <w:r w:rsidRPr="00EB4A99">
        <w:t xml:space="preserve">The </w:t>
      </w:r>
      <w:r w:rsidR="00320A38" w:rsidRPr="00EB4A99">
        <w:t>outside world</w:t>
      </w:r>
      <w:r w:rsidRPr="00EB4A99">
        <w:t xml:space="preserve"> allows collaboration and so do we, but there are rules to follow to ensure that you learn the material.</w:t>
      </w:r>
    </w:p>
    <w:p w14:paraId="2999AF9D" w14:textId="77777777" w:rsidR="00751EA1" w:rsidRPr="00751EA1" w:rsidRDefault="00751EA1" w:rsidP="00EB4A99">
      <w:pPr>
        <w:pStyle w:val="ListParagraph"/>
        <w:numPr>
          <w:ilvl w:val="1"/>
          <w:numId w:val="5"/>
        </w:numPr>
      </w:pPr>
      <w:r w:rsidRPr="00751EA1">
        <w:t>Help cannot consist of copying code or solutions. If someone offers to help you this way, they are not helping you to learn the material!</w:t>
      </w:r>
    </w:p>
    <w:p w14:paraId="07F2F620" w14:textId="62576A31" w:rsidR="00751EA1" w:rsidRPr="003F0E25" w:rsidRDefault="00751EA1" w:rsidP="00EB4A99">
      <w:pPr>
        <w:pStyle w:val="ListParagraph"/>
        <w:numPr>
          <w:ilvl w:val="1"/>
          <w:numId w:val="5"/>
        </w:numPr>
      </w:pPr>
      <w:r w:rsidRPr="003F0E25">
        <w:t xml:space="preserve">For the projects, you may discuss ideas with other </w:t>
      </w:r>
      <w:r w:rsidR="00735EE2" w:rsidRPr="003F0E25">
        <w:t>students,</w:t>
      </w:r>
      <w:r w:rsidRPr="003F0E25">
        <w:t xml:space="preserve"> but you cannot share code or specific solutions.</w:t>
      </w:r>
    </w:p>
    <w:p w14:paraId="0ED8E62C" w14:textId="0D7C89A1" w:rsidR="00751EA1" w:rsidRPr="00751EA1" w:rsidRDefault="00751EA1" w:rsidP="00EB4A99">
      <w:pPr>
        <w:pStyle w:val="ListParagraph"/>
        <w:numPr>
          <w:ilvl w:val="1"/>
          <w:numId w:val="5"/>
        </w:numPr>
      </w:pPr>
      <w:r w:rsidRPr="00751EA1">
        <w:t xml:space="preserve">For any homework assignments, you may form study groups for help at the concept </w:t>
      </w:r>
      <w:r w:rsidR="00735EE2" w:rsidRPr="00751EA1">
        <w:t>level,</w:t>
      </w:r>
      <w:r w:rsidRPr="00751EA1">
        <w:t xml:space="preserve"> but each homework must be in your own </w:t>
      </w:r>
      <w:r w:rsidR="00735EE2" w:rsidRPr="00751EA1">
        <w:t>words,</w:t>
      </w:r>
      <w:r w:rsidRPr="00751EA1">
        <w:t xml:space="preserve"> and you must write your study partners’ names on your homework when you turn it in. If you do not write your study partners’ names on your homework and they are similar, we will charge you with academic misconduct.</w:t>
      </w:r>
    </w:p>
    <w:p w14:paraId="3202D078" w14:textId="77777777" w:rsidR="00751EA1" w:rsidRPr="00751EA1" w:rsidRDefault="00751EA1" w:rsidP="00EB4A99">
      <w:pPr>
        <w:pStyle w:val="ListParagraph"/>
        <w:numPr>
          <w:ilvl w:val="1"/>
          <w:numId w:val="5"/>
        </w:numPr>
      </w:pPr>
      <w:r w:rsidRPr="00751EA1">
        <w:t>Do not show another student a copy of your projects or homework before the submission deadline. The penalties for permitting your work to be copied are the same as the penalties for copying someone else’s work.</w:t>
      </w:r>
    </w:p>
    <w:p w14:paraId="3104650F" w14:textId="77777777" w:rsidR="00751EA1" w:rsidRPr="00751EA1" w:rsidRDefault="00751EA1" w:rsidP="00EB4A99">
      <w:pPr>
        <w:pStyle w:val="ListParagraph"/>
        <w:numPr>
          <w:ilvl w:val="1"/>
          <w:numId w:val="5"/>
        </w:numPr>
      </w:pPr>
      <w:r w:rsidRPr="00751EA1">
        <w:t>Make sure that your computer account is properly protected. Use a good password, and do not give your friends access to your account or your computer system. Do not leave printouts or mobile drives where others might access them.</w:t>
      </w:r>
    </w:p>
    <w:p w14:paraId="0271EC34" w14:textId="2FA77D1F" w:rsidR="00B53EBE" w:rsidRPr="00735EE2" w:rsidRDefault="00751EA1" w:rsidP="00EB4A99">
      <w:pPr>
        <w:pStyle w:val="ListParagraph"/>
        <w:numPr>
          <w:ilvl w:val="1"/>
          <w:numId w:val="5"/>
        </w:numPr>
      </w:pPr>
      <w:r w:rsidRPr="00735EE2">
        <w:t xml:space="preserve">Upon the </w:t>
      </w:r>
      <w:r w:rsidRPr="00EB4A99">
        <w:rPr>
          <w:b/>
          <w:bCs/>
        </w:rPr>
        <w:t>first documented occurrence of academic misconduct, I will report it to the Office of Academic Integrity.</w:t>
      </w:r>
      <w:r w:rsidRPr="00735EE2">
        <w:t xml:space="preserve"> </w:t>
      </w:r>
      <w:r w:rsidR="00EB4A99">
        <w:t xml:space="preserve"> Please make sure to read and submit the </w:t>
      </w:r>
      <w:r w:rsidRPr="00735EE2">
        <w:t>Students Guide to Academic Integrity is available here</w:t>
      </w:r>
      <w:r w:rsidR="00EB4A99">
        <w:t>:</w:t>
      </w:r>
    </w:p>
    <w:p w14:paraId="7707603C" w14:textId="77777777" w:rsidR="006017B7" w:rsidRPr="00751EA1" w:rsidRDefault="006017B7" w:rsidP="006017B7">
      <w:pPr>
        <w:pStyle w:val="Heading3"/>
        <w:rPr>
          <w:rFonts w:ascii="Avenir Next LT Pro Light" w:hAnsi="Avenir Next LT Pro Light"/>
        </w:rPr>
      </w:pPr>
      <w:r w:rsidRPr="00751EA1">
        <w:rPr>
          <w:rFonts w:ascii="Avenir Next LT Pro Light" w:hAnsi="Avenir Next LT Pro Light"/>
        </w:rPr>
        <w:t>Academic Integrity</w:t>
      </w:r>
    </w:p>
    <w:p w14:paraId="3D964A18" w14:textId="77777777" w:rsidR="006017B7" w:rsidRPr="00751EA1" w:rsidRDefault="006017B7" w:rsidP="006017B7">
      <w:pPr>
        <w:rPr>
          <w:rFonts w:ascii="Avenir Next LT Pro Light" w:eastAsia="Times New Roman" w:hAnsi="Avenir Next LT Pro Light"/>
          <w:b/>
          <w:bCs/>
          <w:i/>
          <w:iCs/>
          <w:color w:val="auto"/>
        </w:rPr>
      </w:pPr>
      <w:r w:rsidRPr="00751EA1">
        <w:rPr>
          <w:rFonts w:ascii="Avenir Next LT Pro Light" w:hAnsi="Avenir Next LT Pro Light"/>
        </w:rPr>
        <w:t xml:space="preserve">All university programs and courses adhere fully to the University Policy on Academic Integrity, as stated in the </w:t>
      </w:r>
      <w:hyperlink r:id="rId13">
        <w:r w:rsidRPr="00751EA1">
          <w:rPr>
            <w:rStyle w:val="Hyperlink"/>
            <w:rFonts w:ascii="Avenir Next LT Pro Light" w:hAnsi="Avenir Next LT Pro Light"/>
          </w:rPr>
          <w:t>Undergraduate and Graduate Catalogs</w:t>
        </w:r>
      </w:hyperlink>
      <w:r w:rsidRPr="00751EA1">
        <w:rPr>
          <w:rFonts w:ascii="Avenir Next LT Pro Light" w:hAnsi="Avenir Next LT Pro Light"/>
        </w:rPr>
        <w:t xml:space="preserve"> and on the </w:t>
      </w:r>
      <w:hyperlink r:id="rId14">
        <w:r w:rsidRPr="00751EA1">
          <w:rPr>
            <w:rStyle w:val="Hyperlink"/>
            <w:rFonts w:ascii="Avenir Next LT Pro Light" w:hAnsi="Avenir Next LT Pro Light"/>
          </w:rPr>
          <w:t>Academic Integrity Web Page.</w:t>
        </w:r>
      </w:hyperlink>
      <w:r w:rsidRPr="00751EA1">
        <w:rPr>
          <w:rFonts w:ascii="Avenir Next LT Pro Light" w:hAnsi="Avenir Next LT Pro Light"/>
        </w:rPr>
        <w:t xml:space="preserve"> Academic dishonesty (e.g., cheating, plagiarism, and other unethical behavior) will result in a grade of F for the course. </w:t>
      </w:r>
    </w:p>
    <w:p w14:paraId="1492C085" w14:textId="480A37DD" w:rsidR="647B0B61" w:rsidRPr="00751EA1" w:rsidRDefault="647B0B61" w:rsidP="003715D9">
      <w:pPr>
        <w:pStyle w:val="Heading3"/>
        <w:rPr>
          <w:rFonts w:ascii="Avenir Next LT Pro Light" w:hAnsi="Avenir Next LT Pro Light"/>
        </w:rPr>
      </w:pPr>
      <w:r w:rsidRPr="00751EA1">
        <w:rPr>
          <w:rFonts w:ascii="Avenir Next LT Pro Light" w:hAnsi="Avenir Next LT Pro Light"/>
        </w:rPr>
        <w:t>Fostering our Classroom Community</w:t>
      </w:r>
    </w:p>
    <w:p w14:paraId="202FF1BF" w14:textId="3BBEB279" w:rsidR="00810AE4" w:rsidRPr="00751EA1" w:rsidRDefault="00810AE4" w:rsidP="00810AE4">
      <w:pPr>
        <w:rPr>
          <w:rFonts w:ascii="Avenir Next LT Pro Light" w:hAnsi="Avenir Next LT Pro Light"/>
        </w:rPr>
      </w:pPr>
      <w:r w:rsidRPr="00751EA1">
        <w:rPr>
          <w:rFonts w:ascii="Avenir Next LT Pro Light" w:hAnsi="Avenir Next LT Pro Light"/>
        </w:rPr>
        <w:t xml:space="preserve">Please read the </w:t>
      </w:r>
      <w:r w:rsidR="00CB79C5" w:rsidRPr="00751EA1">
        <w:rPr>
          <w:rFonts w:ascii="Avenir Next LT Pro Light" w:hAnsi="Avenir Next LT Pro Light"/>
        </w:rPr>
        <w:t xml:space="preserve">document named: </w:t>
      </w:r>
      <w:r w:rsidR="00CB79C5" w:rsidRPr="00751EA1">
        <w:rPr>
          <w:rFonts w:ascii="Avenir Next LT Pro Light" w:eastAsia="Times New Roman" w:hAnsi="Avenir Next LT Pro Light" w:cs="Times New Roman"/>
          <w:b/>
          <w:bCs/>
          <w:color w:val="auto"/>
          <w:kern w:val="36"/>
        </w:rPr>
        <w:t xml:space="preserve">Guidelines for Classroom Civility and Respect </w:t>
      </w:r>
      <w:r w:rsidR="00CB79C5" w:rsidRPr="00751EA1">
        <w:rPr>
          <w:rFonts w:ascii="Avenir Next LT Pro Light" w:eastAsia="Times New Roman" w:hAnsi="Avenir Next LT Pro Light" w:cs="Times New Roman"/>
          <w:color w:val="auto"/>
          <w:kern w:val="36"/>
        </w:rPr>
        <w:t>on Blackboard</w:t>
      </w:r>
    </w:p>
    <w:p w14:paraId="590D4C55" w14:textId="77777777" w:rsidR="006017B7" w:rsidRPr="00751EA1" w:rsidRDefault="006017B7" w:rsidP="006017B7">
      <w:pPr>
        <w:pStyle w:val="Heading3"/>
        <w:rPr>
          <w:rFonts w:ascii="Avenir Next LT Pro Light" w:hAnsi="Avenir Next LT Pro Light"/>
        </w:rPr>
      </w:pPr>
      <w:r w:rsidRPr="00751EA1">
        <w:rPr>
          <w:rFonts w:ascii="Avenir Next LT Pro Light" w:hAnsi="Avenir Next LT Pro Light"/>
        </w:rPr>
        <w:t>Policy on Syllabus Changes and Contractual Obligations</w:t>
      </w:r>
    </w:p>
    <w:p w14:paraId="6E363C62" w14:textId="77777777" w:rsidR="006017B7" w:rsidRPr="00751EA1" w:rsidRDefault="006017B7" w:rsidP="006017B7">
      <w:pPr>
        <w:rPr>
          <w:rFonts w:ascii="Avenir Next LT Pro Light" w:hAnsi="Avenir Next LT Pro Light"/>
        </w:rPr>
      </w:pPr>
      <w:r w:rsidRPr="00751EA1">
        <w:rPr>
          <w:rFonts w:ascii="Avenir Next LT Pro Light" w:hAnsi="Avenir Next LT Pro Light"/>
        </w:rPr>
        <w:t xml:space="preserve">This syllabus and course outline is subject to change by the instructor during the semester. Changes may be necessary because of students’ specific interest(s), the general class progression, </w:t>
      </w:r>
      <w:r w:rsidRPr="00751EA1">
        <w:rPr>
          <w:rFonts w:ascii="Avenir Next LT Pro Light" w:hAnsi="Avenir Next LT Pro Light"/>
        </w:rPr>
        <w:lastRenderedPageBreak/>
        <w:t>and class cancellations. If such changes are implemented, they will be announced in class and posted online. This syllabus and any addendums attached shall not be construed by the student as a contract, implied or expressed, between the student and/or the professor and the University.</w:t>
      </w:r>
    </w:p>
    <w:p w14:paraId="31B75DD5" w14:textId="77777777" w:rsidR="006017B7" w:rsidRPr="00751EA1" w:rsidRDefault="006017B7" w:rsidP="006017B7">
      <w:pPr>
        <w:pStyle w:val="Heading2"/>
        <w:rPr>
          <w:rFonts w:ascii="Avenir Next LT Pro Light" w:hAnsi="Avenir Next LT Pro Light"/>
        </w:rPr>
      </w:pPr>
      <w:r w:rsidRPr="00751EA1">
        <w:rPr>
          <w:rFonts w:ascii="Avenir Next LT Pro Light" w:hAnsi="Avenir Next LT Pro Light"/>
        </w:rPr>
        <w:t>How We Support Your Learning at SHU</w:t>
      </w:r>
    </w:p>
    <w:p w14:paraId="62979350" w14:textId="77777777" w:rsidR="006017B7" w:rsidRPr="00751EA1" w:rsidRDefault="006017B7" w:rsidP="006017B7">
      <w:pPr>
        <w:pStyle w:val="Heading3"/>
        <w:rPr>
          <w:rFonts w:ascii="Avenir Next LT Pro Light" w:hAnsi="Avenir Next LT Pro Light"/>
        </w:rPr>
      </w:pPr>
      <w:r w:rsidRPr="00751EA1">
        <w:rPr>
          <w:rFonts w:ascii="Avenir Next LT Pro Light" w:hAnsi="Avenir Next LT Pro Light"/>
        </w:rPr>
        <w:t>Support from Your Instructor</w:t>
      </w:r>
    </w:p>
    <w:p w14:paraId="214EAF69" w14:textId="77777777" w:rsidR="006017B7" w:rsidRPr="00751EA1" w:rsidRDefault="176E97A3" w:rsidP="006017B7">
      <w:pPr>
        <w:spacing w:before="0" w:after="0" w:line="288" w:lineRule="auto"/>
        <w:contextualSpacing/>
        <w:rPr>
          <w:rFonts w:ascii="Avenir Next LT Pro Light" w:eastAsia="Times New Roman" w:hAnsi="Avenir Next LT Pro Light"/>
          <w:color w:val="auto"/>
        </w:rPr>
      </w:pPr>
      <w:r w:rsidRPr="00751EA1">
        <w:rPr>
          <w:rFonts w:ascii="Avenir Next LT Pro Light" w:eastAsia="Times New Roman" w:hAnsi="Avenir Next LT Pro Light"/>
          <w:color w:val="auto"/>
        </w:rPr>
        <w:t>I am ready and eager to support your learning in this course. Weekly office hours are a dedicated time where I am available to meet with you to discuss course content, answer your questions, and provide feedback on assignments. If you have a scheduling conflict with office hours, please email me to schedule an appointment. I look forward to talking with you!</w:t>
      </w:r>
    </w:p>
    <w:p w14:paraId="08F821AA" w14:textId="20825AB8" w:rsidR="3823C85F" w:rsidRPr="00751EA1" w:rsidRDefault="3823C85F" w:rsidP="003715D9">
      <w:pPr>
        <w:pStyle w:val="Heading3"/>
        <w:rPr>
          <w:rFonts w:ascii="Avenir Next LT Pro Light" w:hAnsi="Avenir Next LT Pro Light"/>
          <w:color w:val="000000" w:themeColor="text1"/>
        </w:rPr>
      </w:pPr>
      <w:r w:rsidRPr="00751EA1">
        <w:rPr>
          <w:rFonts w:ascii="Avenir Next LT Pro Light" w:hAnsi="Avenir Next LT Pro Light"/>
        </w:rPr>
        <w:t>Our Commitment to Inclusive Excellence</w:t>
      </w:r>
    </w:p>
    <w:p w14:paraId="18557EC5" w14:textId="10A4947F" w:rsidR="3823C85F" w:rsidRPr="00751EA1" w:rsidRDefault="3823C85F" w:rsidP="5B7D0A3A">
      <w:pPr>
        <w:spacing w:after="160" w:line="259" w:lineRule="auto"/>
        <w:rPr>
          <w:rFonts w:ascii="Avenir Next LT Pro Light" w:hAnsi="Avenir Next LT Pro Light"/>
          <w:color w:val="000000" w:themeColor="text1"/>
        </w:rPr>
      </w:pPr>
      <w:r w:rsidRPr="00751EA1">
        <w:rPr>
          <w:rFonts w:ascii="Avenir Next LT Pro Light" w:hAnsi="Avenir Next LT Pro Light"/>
          <w:color w:val="000000" w:themeColor="text1"/>
        </w:rPr>
        <w:t xml:space="preserve">Inclusive Excellence is the recognition that our institution’s success is dependent on how well we value, engage, and include the rich diversity of students, staff, faculty, administrators, alums, and surrounding community. It is a mastery of inclusion that fosters a consistent sense of belonging. Inclusive Excellence is aspirational and is the pillar that guides the mission, vision, and function of </w:t>
      </w:r>
      <w:hyperlink r:id="rId15" w:history="1">
        <w:r w:rsidRPr="00751EA1">
          <w:rPr>
            <w:rStyle w:val="Hyperlink"/>
            <w:rFonts w:ascii="Avenir Next LT Pro Light" w:hAnsi="Avenir Next LT Pro Light"/>
          </w:rPr>
          <w:t>Inclusive Excellence</w:t>
        </w:r>
      </w:hyperlink>
      <w:r w:rsidRPr="00751EA1">
        <w:rPr>
          <w:rFonts w:ascii="Avenir Next LT Pro Light" w:hAnsi="Avenir Next LT Pro Light"/>
          <w:color w:val="000000" w:themeColor="text1"/>
        </w:rPr>
        <w:t>.</w:t>
      </w:r>
    </w:p>
    <w:p w14:paraId="0C1AB268" w14:textId="12DC93AB" w:rsidR="3823C85F" w:rsidRPr="00751EA1" w:rsidRDefault="3823C85F" w:rsidP="5B7D0A3A">
      <w:pPr>
        <w:spacing w:after="160" w:line="259" w:lineRule="auto"/>
        <w:rPr>
          <w:rFonts w:ascii="Avenir Next LT Pro Light" w:hAnsi="Avenir Next LT Pro Light"/>
          <w:color w:val="000000" w:themeColor="text1"/>
        </w:rPr>
      </w:pPr>
      <w:r w:rsidRPr="00751EA1">
        <w:rPr>
          <w:rFonts w:ascii="Avenir Next LT Pro Light" w:hAnsi="Avenir Next LT Pro Light"/>
          <w:color w:val="000000" w:themeColor="text1"/>
        </w:rPr>
        <w:t xml:space="preserve">Sacred Heart affirms and strives to make available for every student a learning environment that is welcoming, equitable, culturally sensitive, and is supported by curricula that celebrate diverse perspectives, fosters agency, and encourages the capacity for self-advocacy. Although we at SHU know there is much work to be done, we will do what is needed to advance the cause of social justice on our campus and in the community as we learn together and from each other. </w:t>
      </w:r>
    </w:p>
    <w:p w14:paraId="6EA227C9" w14:textId="32D85F44" w:rsidR="3823C85F" w:rsidRPr="00751EA1" w:rsidRDefault="3823C85F" w:rsidP="5B7D0A3A">
      <w:pPr>
        <w:spacing w:after="160" w:line="259" w:lineRule="auto"/>
        <w:rPr>
          <w:rFonts w:ascii="Avenir Next LT Pro Light" w:hAnsi="Avenir Next LT Pro Light"/>
          <w:color w:val="000000" w:themeColor="text1"/>
        </w:rPr>
      </w:pPr>
      <w:r w:rsidRPr="00751EA1">
        <w:rPr>
          <w:rFonts w:ascii="Avenir Next LT Pro Light" w:hAnsi="Avenir Next LT Pro Light"/>
          <w:color w:val="000000" w:themeColor="text1"/>
        </w:rPr>
        <w:t>To achieve Inclusive Excellence, our personal and organizational responsibilities are to:</w:t>
      </w:r>
    </w:p>
    <w:p w14:paraId="489D56D3" w14:textId="1F22767A" w:rsidR="3823C85F" w:rsidRPr="00751EA1" w:rsidRDefault="3823C85F" w:rsidP="00EB4A99">
      <w:pPr>
        <w:pStyle w:val="ListParagraph"/>
      </w:pPr>
      <w:r w:rsidRPr="00751EA1">
        <w:t xml:space="preserve">Actively promote a collegial environment and consciously apply our mission and values to create a culture of inclusion and belonging; a safe space where all may thrive and succeed. </w:t>
      </w:r>
    </w:p>
    <w:p w14:paraId="1F887298" w14:textId="466B7789" w:rsidR="3823C85F" w:rsidRPr="00751EA1" w:rsidRDefault="3823C85F" w:rsidP="00EB4A99">
      <w:pPr>
        <w:pStyle w:val="ListParagraph"/>
      </w:pPr>
      <w:r w:rsidRPr="00751EA1">
        <w:t xml:space="preserve">Participate in educational and developmental activities to increase awareness and competencies of issues related to diversity, equity, inclusion, and belonging; apply that understanding to guide your approach to all aspects of your student role and to the community as a whole. </w:t>
      </w:r>
    </w:p>
    <w:p w14:paraId="0949C985" w14:textId="58AC827C" w:rsidR="3823C85F" w:rsidRPr="00751EA1" w:rsidRDefault="3823C85F" w:rsidP="00EB4A99">
      <w:pPr>
        <w:pStyle w:val="ListParagraph"/>
      </w:pPr>
      <w:r w:rsidRPr="00751EA1">
        <w:t xml:space="preserve">Demonstrate that we are "Stronger Together" as described in the </w:t>
      </w:r>
      <w:ins w:id="0" w:author="Author">
        <w:r w:rsidRPr="00751EA1">
          <w:fldChar w:fldCharType="begin"/>
        </w:r>
        <w:r w:rsidRPr="00751EA1">
          <w:instrText xml:space="preserve"> HYPERLINK "https://www.sacredheart.edu/offices--departments-directory/inclusive-excellence/" </w:instrText>
        </w:r>
        <w:r w:rsidRPr="00751EA1">
          <w:fldChar w:fldCharType="separate"/>
        </w:r>
      </w:ins>
      <w:r w:rsidRPr="00751EA1">
        <w:rPr>
          <w:rStyle w:val="Hyperlink"/>
        </w:rPr>
        <w:t>Office for Inclusive Excellence statements</w:t>
      </w:r>
      <w:ins w:id="1" w:author="Author">
        <w:r w:rsidRPr="00751EA1">
          <w:fldChar w:fldCharType="end"/>
        </w:r>
      </w:ins>
      <w:r w:rsidRPr="00751EA1">
        <w:t>.</w:t>
      </w:r>
    </w:p>
    <w:p w14:paraId="6E01DCCB" w14:textId="37D7BAFD" w:rsidR="3823C85F" w:rsidRPr="00751EA1" w:rsidRDefault="3823C85F" w:rsidP="003715D9">
      <w:pPr>
        <w:spacing w:after="160" w:line="259" w:lineRule="auto"/>
        <w:rPr>
          <w:rFonts w:ascii="Avenir Next LT Pro Light" w:hAnsi="Avenir Next LT Pro Light"/>
          <w:color w:val="000000" w:themeColor="text1"/>
        </w:rPr>
      </w:pPr>
      <w:r w:rsidRPr="00751EA1">
        <w:rPr>
          <w:rFonts w:ascii="Avenir Next LT Pro Light" w:hAnsi="Avenir Next LT Pro Light"/>
          <w:color w:val="000000" w:themeColor="text1"/>
        </w:rPr>
        <w:t xml:space="preserve">If you have any ideas about ways to enhance your success from the perspective of Inclusive Excellence, please contact </w:t>
      </w:r>
      <w:hyperlink r:id="rId16" w:history="1">
        <w:r w:rsidRPr="00751EA1">
          <w:rPr>
            <w:rStyle w:val="Hyperlink"/>
            <w:rFonts w:ascii="Avenir Next LT Pro Light" w:hAnsi="Avenir Next LT Pro Light"/>
          </w:rPr>
          <w:t>inclusiveexcellence@sacredheart.edu</w:t>
        </w:r>
      </w:hyperlink>
      <w:r w:rsidRPr="00751EA1">
        <w:rPr>
          <w:rFonts w:ascii="Avenir Next LT Pro Light" w:hAnsi="Avenir Next LT Pro Light"/>
          <w:color w:val="000000" w:themeColor="text1"/>
        </w:rPr>
        <w:t xml:space="preserve">. If you feel that you have witnessed or experienced bias, discrimination, or harassment in any way, you are encouraged to submit a </w:t>
      </w:r>
      <w:hyperlink r:id="rId17" w:history="1">
        <w:r w:rsidRPr="00751EA1">
          <w:rPr>
            <w:rStyle w:val="Hyperlink"/>
            <w:rFonts w:ascii="Avenir Next LT Pro Light" w:hAnsi="Avenir Next LT Pro Light"/>
          </w:rPr>
          <w:t>Bias Incident Report</w:t>
        </w:r>
      </w:hyperlink>
      <w:r w:rsidRPr="00751EA1">
        <w:rPr>
          <w:rFonts w:ascii="Avenir Next LT Pro Light" w:hAnsi="Avenir Next LT Pro Light"/>
          <w:color w:val="000000" w:themeColor="text1"/>
        </w:rPr>
        <w:t xml:space="preserve"> or contact </w:t>
      </w:r>
      <w:hyperlink r:id="rId18" w:history="1">
        <w:r w:rsidRPr="00751EA1">
          <w:rPr>
            <w:rStyle w:val="Hyperlink"/>
            <w:rFonts w:ascii="Avenir Next LT Pro Light" w:hAnsi="Avenir Next LT Pro Light"/>
          </w:rPr>
          <w:t>inclusiveexcellence@sacredheart.edu</w:t>
        </w:r>
      </w:hyperlink>
      <w:r w:rsidRPr="00751EA1">
        <w:rPr>
          <w:rFonts w:ascii="Avenir Next LT Pro Light" w:hAnsi="Avenir Next LT Pro Light"/>
          <w:color w:val="000000" w:themeColor="text1"/>
        </w:rPr>
        <w:t xml:space="preserve">. </w:t>
      </w:r>
    </w:p>
    <w:p w14:paraId="0D267FD7" w14:textId="6382CE43" w:rsidR="5B7D0A3A" w:rsidRPr="00751EA1" w:rsidRDefault="3823C85F" w:rsidP="5B7D0A3A">
      <w:pPr>
        <w:spacing w:before="0" w:after="0" w:line="288" w:lineRule="auto"/>
        <w:contextualSpacing/>
        <w:rPr>
          <w:rFonts w:ascii="Avenir Next LT Pro Light" w:eastAsia="Times New Roman" w:hAnsi="Avenir Next LT Pro Light"/>
          <w:color w:val="auto"/>
        </w:rPr>
      </w:pPr>
      <w:r w:rsidRPr="00751EA1">
        <w:rPr>
          <w:rFonts w:ascii="Avenir Next LT Pro Light" w:hAnsi="Avenir Next LT Pro Light"/>
          <w:color w:val="000000" w:themeColor="text1"/>
        </w:rPr>
        <w:t xml:space="preserve">If you are experiencing challenges relating to access to food, housing, technology, or other resources that may affect your performance in this course, you are urged to contact the dean of students, Larry Wielk at </w:t>
      </w:r>
      <w:hyperlink r:id="rId19" w:history="1">
        <w:r w:rsidRPr="00751EA1">
          <w:rPr>
            <w:rStyle w:val="Hyperlink"/>
            <w:rFonts w:ascii="Avenir Next LT Pro Light" w:hAnsi="Avenir Next LT Pro Light"/>
          </w:rPr>
          <w:t>wielkl@sacredheart.edu</w:t>
        </w:r>
      </w:hyperlink>
      <w:r w:rsidRPr="00751EA1">
        <w:rPr>
          <w:rFonts w:ascii="Avenir Next LT Pro Light" w:hAnsi="Avenir Next LT Pro Light"/>
          <w:color w:val="000000" w:themeColor="text1"/>
        </w:rPr>
        <w:t>.</w:t>
      </w:r>
    </w:p>
    <w:p w14:paraId="62AC108E" w14:textId="77777777" w:rsidR="006017B7" w:rsidRPr="00751EA1" w:rsidRDefault="006017B7" w:rsidP="006017B7">
      <w:pPr>
        <w:pStyle w:val="Heading3"/>
        <w:rPr>
          <w:rFonts w:ascii="Avenir Next LT Pro Light" w:hAnsi="Avenir Next LT Pro Light"/>
          <w:szCs w:val="28"/>
        </w:rPr>
      </w:pPr>
      <w:r w:rsidRPr="00751EA1">
        <w:rPr>
          <w:rFonts w:ascii="Avenir Next LT Pro Light" w:hAnsi="Avenir Next LT Pro Light"/>
          <w:szCs w:val="28"/>
        </w:rPr>
        <w:lastRenderedPageBreak/>
        <w:t>The Center for Teaching and Learning</w:t>
      </w:r>
    </w:p>
    <w:p w14:paraId="7B9BEE60" w14:textId="77777777" w:rsidR="006017B7" w:rsidRPr="00751EA1" w:rsidRDefault="006017B7" w:rsidP="006017B7">
      <w:pPr>
        <w:rPr>
          <w:rFonts w:ascii="Avenir Next LT Pro Light" w:hAnsi="Avenir Next LT Pro Light"/>
        </w:rPr>
      </w:pPr>
      <w:r w:rsidRPr="00751EA1">
        <w:rPr>
          <w:rFonts w:ascii="Avenir Next LT Pro Light" w:hAnsi="Avenir Next LT Pro Light"/>
          <w:color w:val="323130"/>
        </w:rPr>
        <w:t xml:space="preserve">The </w:t>
      </w:r>
      <w:r w:rsidRPr="00751EA1">
        <w:rPr>
          <w:rFonts w:ascii="Avenir Next LT Pro Light" w:hAnsi="Avenir Next LT Pro Light"/>
        </w:rPr>
        <w:t>Center for Teaching and Learning (CTL) offers the following services free of charge to all SHU students: 1-on-1 tutoring with professional and peer tutors; group study sessions and office hours led by Classroom Learning Assistants (CLAs); specialized Learning Labs in math, biology, and genetics; writing support through the Writing Center and online writing lab (OWL). T</w:t>
      </w:r>
      <w:r w:rsidRPr="00751EA1">
        <w:rPr>
          <w:rFonts w:ascii="Avenir Next LT Pro Light" w:hAnsi="Avenir Next LT Pro Light"/>
          <w:color w:val="auto"/>
        </w:rPr>
        <w:t>he Uni</w:t>
      </w:r>
      <w:r w:rsidRPr="00751EA1">
        <w:rPr>
          <w:rFonts w:ascii="Avenir Next LT Pro Light" w:hAnsi="Avenir Next LT Pro Light"/>
        </w:rPr>
        <w:t xml:space="preserve">versity encourages all students to proactively seek academic support. </w:t>
      </w:r>
    </w:p>
    <w:p w14:paraId="2814C67F" w14:textId="77777777" w:rsidR="006017B7" w:rsidRPr="00751EA1" w:rsidRDefault="006017B7" w:rsidP="006017B7">
      <w:pPr>
        <w:rPr>
          <w:rFonts w:ascii="Avenir Next LT Pro Light" w:hAnsi="Avenir Next LT Pro Light"/>
          <w:color w:val="000000" w:themeColor="text1"/>
        </w:rPr>
      </w:pPr>
      <w:r w:rsidRPr="00751EA1">
        <w:rPr>
          <w:rFonts w:ascii="Avenir Next LT Pro Light" w:hAnsi="Avenir Next LT Pro Light"/>
          <w:color w:val="auto"/>
        </w:rPr>
        <w:t>The CTL is located on West Campus in suite W-223B.</w:t>
      </w:r>
      <w:r w:rsidRPr="00751EA1">
        <w:rPr>
          <w:rFonts w:ascii="Avenir Next LT Pro Light" w:hAnsi="Avenir Next LT Pro Light"/>
        </w:rPr>
        <w:t xml:space="preserve"> Students can schedule tutoring appointments on the </w:t>
      </w:r>
      <w:hyperlink r:id="rId20">
        <w:r w:rsidRPr="00751EA1">
          <w:rPr>
            <w:rFonts w:ascii="Avenir Next LT Pro Light" w:hAnsi="Avenir Next LT Pro Light"/>
          </w:rPr>
          <w:t>tutoring portal</w:t>
        </w:r>
      </w:hyperlink>
      <w:r w:rsidRPr="00751EA1">
        <w:rPr>
          <w:rFonts w:ascii="Avenir Next LT Pro Light" w:hAnsi="Avenir Next LT Pro Light"/>
        </w:rPr>
        <w:t xml:space="preserve">. For more information, please contact Lisa Henderson, Coordinator of Learning Support Services, at </w:t>
      </w:r>
      <w:hyperlink r:id="rId21">
        <w:r w:rsidRPr="00751EA1">
          <w:rPr>
            <w:rStyle w:val="Hyperlink"/>
            <w:rFonts w:ascii="Avenir Next LT Pro Light" w:eastAsia="Calibri" w:hAnsi="Avenir Next LT Pro Light"/>
          </w:rPr>
          <w:t>hendersonl3@sacredheart.edu</w:t>
        </w:r>
      </w:hyperlink>
      <w:r w:rsidRPr="00751EA1">
        <w:rPr>
          <w:rFonts w:ascii="Avenir Next LT Pro Light" w:hAnsi="Avenir Next LT Pro Light"/>
          <w:color w:val="323130"/>
        </w:rPr>
        <w:t xml:space="preserve">, or visit our </w:t>
      </w:r>
      <w:hyperlink r:id="rId22">
        <w:r w:rsidRPr="00751EA1">
          <w:rPr>
            <w:rStyle w:val="Hyperlink"/>
            <w:rFonts w:ascii="Avenir Next LT Pro Light" w:eastAsia="Times New Roman" w:hAnsi="Avenir Next LT Pro Light"/>
          </w:rPr>
          <w:t>learning support services webpage</w:t>
        </w:r>
      </w:hyperlink>
      <w:r w:rsidRPr="00751EA1">
        <w:rPr>
          <w:rFonts w:ascii="Avenir Next LT Pro Light" w:hAnsi="Avenir Next LT Pro Light"/>
          <w:color w:val="auto"/>
        </w:rPr>
        <w:t xml:space="preserve">. </w:t>
      </w:r>
    </w:p>
    <w:p w14:paraId="400FC616" w14:textId="60947B1C" w:rsidR="006017B7" w:rsidRPr="00751EA1" w:rsidRDefault="005340DF" w:rsidP="006017B7">
      <w:pPr>
        <w:pStyle w:val="Heading3"/>
        <w:rPr>
          <w:rFonts w:ascii="Avenir Next LT Pro Light" w:hAnsi="Avenir Next LT Pro Light"/>
          <w:i/>
          <w:iCs/>
        </w:rPr>
      </w:pPr>
      <w:r w:rsidRPr="00751EA1">
        <w:rPr>
          <w:rFonts w:ascii="Avenir Next LT Pro Light" w:hAnsi="Avenir Next LT Pro Light"/>
        </w:rPr>
        <w:t xml:space="preserve">Academic Accommodations </w:t>
      </w:r>
      <w:r w:rsidR="00992518" w:rsidRPr="00751EA1">
        <w:rPr>
          <w:rFonts w:ascii="Avenir Next LT Pro Light" w:hAnsi="Avenir Next LT Pro Light"/>
        </w:rPr>
        <w:t xml:space="preserve">&amp; </w:t>
      </w:r>
      <w:r w:rsidR="006017B7" w:rsidRPr="00751EA1">
        <w:rPr>
          <w:rFonts w:ascii="Avenir Next LT Pro Light" w:hAnsi="Avenir Next LT Pro Light"/>
        </w:rPr>
        <w:t>The Office of Student Accessibility</w:t>
      </w:r>
    </w:p>
    <w:p w14:paraId="7F5B43D6" w14:textId="4D29D0FB" w:rsidR="00135EC2" w:rsidRDefault="7B0CA816" w:rsidP="26E6A75C">
      <w:pPr>
        <w:rPr>
          <w:rFonts w:ascii="Avenir Next LT Pro Light" w:hAnsi="Avenir Next LT Pro Light"/>
        </w:rPr>
      </w:pPr>
      <w:r w:rsidRPr="00751EA1">
        <w:rPr>
          <w:rFonts w:ascii="Avenir Next LT Pro Light" w:hAnsi="Avenir Next LT Pro Light"/>
        </w:rPr>
        <w:t xml:space="preserve">Sacred Heart University provides equal educational opportunities for all students regardless of disability status. Students requesting accommodations should contact the </w:t>
      </w:r>
      <w:hyperlink r:id="rId23">
        <w:r w:rsidRPr="00751EA1">
          <w:rPr>
            <w:rStyle w:val="Hyperlink"/>
            <w:rFonts w:ascii="Avenir Next LT Pro Light" w:hAnsi="Avenir Next LT Pro Light"/>
          </w:rPr>
          <w:t>Office of Student Accessibility</w:t>
        </w:r>
      </w:hyperlink>
      <w:r w:rsidRPr="00751EA1">
        <w:rPr>
          <w:rFonts w:ascii="Avenir Next LT Pro Light" w:hAnsi="Avenir Next LT Pro Light"/>
        </w:rPr>
        <w:t>. Students must be registered with the Office of Student Accessibility and submit appropriate documentation to be granted accommodations. For further information about requesting accommodations, please contact Kathy</w:t>
      </w:r>
      <w:r w:rsidR="08B41B76" w:rsidRPr="00751EA1">
        <w:rPr>
          <w:rFonts w:ascii="Avenir Next LT Pro Light" w:hAnsi="Avenir Next LT Pro Light"/>
        </w:rPr>
        <w:t xml:space="preserve"> </w:t>
      </w:r>
      <w:r w:rsidRPr="00751EA1">
        <w:rPr>
          <w:rFonts w:ascii="Avenir Next LT Pro Light" w:hAnsi="Avenir Next LT Pro Light"/>
        </w:rPr>
        <w:t>Radziunas, Director of the Office of Student Accessibility, </w:t>
      </w:r>
      <w:hyperlink r:id="rId24">
        <w:r w:rsidRPr="00751EA1">
          <w:rPr>
            <w:rStyle w:val="Hyperlink"/>
            <w:rFonts w:ascii="Avenir Next LT Pro Light" w:hAnsi="Avenir Next LT Pro Light"/>
          </w:rPr>
          <w:t>radziunask@sacredheart.edu</w:t>
        </w:r>
      </w:hyperlink>
      <w:r w:rsidRPr="00751EA1">
        <w:rPr>
          <w:rFonts w:ascii="Avenir Next LT Pro Light" w:hAnsi="Avenir Next LT Pro Light"/>
        </w:rPr>
        <w:t>, or Laurie Scinicariello, Assistant Director of the Office of Student</w:t>
      </w:r>
      <w:r w:rsidR="08B41B76" w:rsidRPr="00751EA1">
        <w:rPr>
          <w:rFonts w:ascii="Avenir Next LT Pro Light" w:hAnsi="Avenir Next LT Pro Light"/>
        </w:rPr>
        <w:t xml:space="preserve"> </w:t>
      </w:r>
      <w:r w:rsidRPr="00751EA1">
        <w:rPr>
          <w:rFonts w:ascii="Avenir Next LT Pro Light" w:hAnsi="Avenir Next LT Pro Light"/>
        </w:rPr>
        <w:t>Accessibility, </w:t>
      </w:r>
      <w:hyperlink r:id="rId25">
        <w:r w:rsidRPr="00751EA1">
          <w:rPr>
            <w:rStyle w:val="Hyperlink"/>
            <w:rFonts w:ascii="Avenir Next LT Pro Light" w:hAnsi="Avenir Next LT Pro Light"/>
          </w:rPr>
          <w:t>scinicariellol@sacredheart.edu</w:t>
        </w:r>
      </w:hyperlink>
      <w:r w:rsidRPr="00751EA1">
        <w:rPr>
          <w:rFonts w:ascii="Avenir Next LT Pro Light" w:hAnsi="Avenir Next LT Pro Light"/>
        </w:rPr>
        <w:t>. </w:t>
      </w:r>
    </w:p>
    <w:p w14:paraId="3D68234C" w14:textId="77777777" w:rsidR="0046760F" w:rsidRPr="00751EA1" w:rsidRDefault="0046760F" w:rsidP="26E6A75C">
      <w:pPr>
        <w:rPr>
          <w:rFonts w:ascii="Avenir Next LT Pro Light" w:eastAsiaTheme="minorEastAsia" w:hAnsi="Avenir Next LT Pro Light" w:cs="Calibri"/>
        </w:rPr>
      </w:pPr>
    </w:p>
    <w:p w14:paraId="506E926A" w14:textId="77777777" w:rsidR="00F400DA" w:rsidRPr="00751EA1" w:rsidRDefault="00F400DA" w:rsidP="00F400DA">
      <w:pPr>
        <w:rPr>
          <w:rFonts w:ascii="Avenir Next LT Pro Light" w:hAnsi="Avenir Next LT Pro Light"/>
          <w:b/>
          <w:bCs/>
          <w:u w:val="single"/>
        </w:rPr>
      </w:pPr>
      <w:r w:rsidRPr="00751EA1">
        <w:rPr>
          <w:rFonts w:ascii="Avenir Next LT Pro Light" w:hAnsi="Avenir Next LT Pro Light"/>
          <w:b/>
          <w:bCs/>
          <w:u w:val="single"/>
        </w:rPr>
        <w:t>Video and Audio Recording</w:t>
      </w:r>
    </w:p>
    <w:p w14:paraId="7196B8C6" w14:textId="57E9400B" w:rsidR="00F400DA" w:rsidRPr="00751EA1" w:rsidRDefault="00F400DA" w:rsidP="00F400DA">
      <w:pPr>
        <w:rPr>
          <w:rFonts w:ascii="Avenir Next LT Pro Light" w:hAnsi="Avenir Next LT Pro Light"/>
        </w:rPr>
      </w:pPr>
      <w:r w:rsidRPr="00751EA1">
        <w:rPr>
          <w:rFonts w:ascii="Avenir Next LT Pro Light" w:hAnsi="Avenir Next LT Pro Light"/>
        </w:rPr>
        <w:t xml:space="preserve">“To the extent permitted by federal and state copyright laws, the class lectures and materials provided by the professor are copyrighted. By participating in the class lectures, students consent to the video and audio recording of said lectures. As part of the requirements of the course, students are required to participate, whether in person or via electronic communications. At the professor’s discretion, he or she may require students to leave their audio and video devices on during the class lectures.” </w:t>
      </w:r>
    </w:p>
    <w:p w14:paraId="3E3B790B" w14:textId="77777777" w:rsidR="00F400DA" w:rsidRPr="00751EA1" w:rsidRDefault="00F400DA" w:rsidP="00F400DA">
      <w:pPr>
        <w:rPr>
          <w:rFonts w:ascii="Avenir Next LT Pro Light" w:hAnsi="Avenir Next LT Pro Light"/>
          <w:b/>
          <w:bCs/>
          <w:u w:val="single"/>
        </w:rPr>
      </w:pPr>
      <w:r w:rsidRPr="00751EA1">
        <w:rPr>
          <w:rFonts w:ascii="Avenir Next LT Pro Light" w:hAnsi="Avenir Next LT Pro Light"/>
          <w:b/>
          <w:bCs/>
          <w:u w:val="single"/>
        </w:rPr>
        <w:t xml:space="preserve">Statement regarding recording and distribution of course sessions </w:t>
      </w:r>
    </w:p>
    <w:p w14:paraId="0A9F713E" w14:textId="77777777" w:rsidR="00F400DA" w:rsidRDefault="00F400DA" w:rsidP="00F400DA">
      <w:pPr>
        <w:rPr>
          <w:rFonts w:ascii="Avenir Next LT Pro Light" w:hAnsi="Avenir Next LT Pro Light"/>
        </w:rPr>
      </w:pPr>
      <w:r w:rsidRPr="00751EA1">
        <w:rPr>
          <w:rFonts w:ascii="Avenir Next LT Pro Light" w:hAnsi="Avenir Next LT Pro Light"/>
        </w:rPr>
        <w:t>Students who wish to make an auditory or visual recording of any portion of the class must obtain the instructor’s consent ahead of time. Any such recording is for personal use only. It may not be shared, copied, uploaded to the Internet, and/or distributed without written permission from the instructor as well as any student who appears or is heard in the recording. For further information, please refer to the Academic Catalog. Violation of this policy may subject a student to disciplinary action.</w:t>
      </w:r>
    </w:p>
    <w:p w14:paraId="4CCECB1E" w14:textId="77777777" w:rsidR="00631898" w:rsidRPr="00751EA1" w:rsidRDefault="00631898" w:rsidP="00F400DA">
      <w:pPr>
        <w:rPr>
          <w:rFonts w:ascii="Avenir Next LT Pro Light" w:hAnsi="Avenir Next LT Pro Light"/>
        </w:rPr>
      </w:pPr>
    </w:p>
    <w:p w14:paraId="42E721D0" w14:textId="77777777" w:rsidR="00C501B7" w:rsidRPr="00751EA1" w:rsidRDefault="00C501B7" w:rsidP="00C501B7">
      <w:pPr>
        <w:rPr>
          <w:rFonts w:ascii="Avenir Next LT Pro Light" w:hAnsi="Avenir Next LT Pro Light"/>
          <w:b/>
          <w:bCs/>
          <w:u w:val="single"/>
        </w:rPr>
      </w:pPr>
      <w:r w:rsidRPr="00751EA1">
        <w:rPr>
          <w:rFonts w:ascii="Avenir Next LT Pro Light" w:hAnsi="Avenir Next LT Pro Light"/>
          <w:b/>
          <w:bCs/>
          <w:u w:val="single"/>
        </w:rPr>
        <w:lastRenderedPageBreak/>
        <w:t>Statement on Diversity, Equity, and Inclusion</w:t>
      </w:r>
    </w:p>
    <w:p w14:paraId="4AE20FC8" w14:textId="40AE40E7" w:rsidR="00C501B7" w:rsidRPr="00751EA1" w:rsidRDefault="00C501B7" w:rsidP="00C501B7">
      <w:pPr>
        <w:rPr>
          <w:rFonts w:ascii="Avenir Next LT Pro Light" w:hAnsi="Avenir Next LT Pro Light"/>
        </w:rPr>
      </w:pPr>
      <w:r w:rsidRPr="00751EA1">
        <w:rPr>
          <w:rFonts w:ascii="Avenir Next LT Pro Light" w:hAnsi="Avenir Next LT Pro Light"/>
        </w:rPr>
        <w:t>Sacred Heart affirms and strives to make available for every student a learning environment that is welcoming, equitable, and culturally sensitive and is supported by a curriculum that celebrates diverse voices, fosters agency, and encourages the capacity for self-advocacy. Although we at SHU know there is much work to be done, we will do what is needed to advance the cause of social justice on our campus and in the community as we learn together and from each other. To read more, visit the You Belong at SHU web page</w:t>
      </w:r>
      <w:r w:rsidR="00504FD7" w:rsidRPr="00751EA1">
        <w:rPr>
          <w:rFonts w:ascii="Avenir Next LT Pro Light" w:hAnsi="Avenir Next LT Pro Light"/>
        </w:rPr>
        <w:t>.</w:t>
      </w:r>
    </w:p>
    <w:p w14:paraId="5D844C3D" w14:textId="36FA3B5C" w:rsidR="00C501B7" w:rsidRPr="00751EA1" w:rsidRDefault="00C501B7" w:rsidP="00C501B7">
      <w:pPr>
        <w:rPr>
          <w:rFonts w:ascii="Avenir Next LT Pro Light" w:hAnsi="Avenir Next LT Pro Light"/>
        </w:rPr>
      </w:pPr>
      <w:r w:rsidRPr="00751EA1">
        <w:rPr>
          <w:rFonts w:ascii="Avenir Next LT Pro Light" w:hAnsi="Avenir Next LT Pro Light"/>
        </w:rPr>
        <w:t xml:space="preserve">If you have any ideas about ways to enhance your success, please reach out to me. If you feel that you have been mistreated in any way, you should contact the SHU Bias Response Team. If you are experiencing challenges relating to access to food, housing, technology, or other resources that might affect your performance in this course, you are urged to contact the Dean of students, Larry </w:t>
      </w:r>
      <w:proofErr w:type="spellStart"/>
      <w:r w:rsidRPr="00751EA1">
        <w:rPr>
          <w:rFonts w:ascii="Avenir Next LT Pro Light" w:hAnsi="Avenir Next LT Pro Light"/>
        </w:rPr>
        <w:t>Wielk</w:t>
      </w:r>
      <w:proofErr w:type="spellEnd"/>
      <w:r w:rsidRPr="00751EA1">
        <w:rPr>
          <w:rFonts w:ascii="Avenir Next LT Pro Light" w:hAnsi="Avenir Next LT Pro Light"/>
        </w:rPr>
        <w:t>.</w:t>
      </w:r>
    </w:p>
    <w:p w14:paraId="03B7669A" w14:textId="77777777" w:rsidR="002D7441" w:rsidRPr="00751EA1" w:rsidRDefault="002D7441" w:rsidP="002D7441">
      <w:pPr>
        <w:pStyle w:val="xxmsonormal"/>
        <w:spacing w:before="0" w:beforeAutospacing="0" w:after="0" w:afterAutospacing="0"/>
        <w:rPr>
          <w:rFonts w:ascii="Avenir Next LT Pro Light" w:hAnsi="Avenir Next LT Pro Light" w:cs="Arial"/>
          <w:b/>
          <w:bCs/>
          <w:color w:val="000000"/>
          <w:sz w:val="24"/>
          <w:szCs w:val="24"/>
          <w:u w:val="single"/>
        </w:rPr>
      </w:pPr>
      <w:r w:rsidRPr="00751EA1">
        <w:rPr>
          <w:rFonts w:ascii="Avenir Next LT Pro Light" w:hAnsi="Avenir Next LT Pro Light" w:cs="Arial"/>
          <w:b/>
          <w:bCs/>
          <w:color w:val="000000"/>
          <w:sz w:val="24"/>
          <w:szCs w:val="24"/>
          <w:u w:val="single"/>
        </w:rPr>
        <w:t>Disability Services</w:t>
      </w:r>
    </w:p>
    <w:p w14:paraId="2DE7D0DA" w14:textId="77777777" w:rsidR="002D7441" w:rsidRPr="00751EA1" w:rsidRDefault="002D7441" w:rsidP="00504FD7">
      <w:pPr>
        <w:pStyle w:val="xxmsonormal"/>
        <w:spacing w:before="0" w:beforeAutospacing="0" w:after="0" w:afterAutospacing="0" w:line="360" w:lineRule="auto"/>
        <w:rPr>
          <w:rFonts w:ascii="Avenir Next LT Pro Light" w:hAnsi="Avenir Next LT Pro Light" w:cs="Arial"/>
          <w:color w:val="000000"/>
          <w:sz w:val="24"/>
          <w:szCs w:val="24"/>
        </w:rPr>
      </w:pPr>
      <w:r w:rsidRPr="00751EA1">
        <w:rPr>
          <w:rFonts w:ascii="Avenir Next LT Pro Light" w:hAnsi="Avenir Next LT Pro Light" w:cs="Arial"/>
          <w:color w:val="000000"/>
          <w:sz w:val="24"/>
          <w:szCs w:val="24"/>
        </w:rPr>
        <w:t>Sacred Heart University provides equal educational opportunities for all students regardless of disability status.  Students requesting accommodations should contact the Office of Student Accessibility, (</w:t>
      </w:r>
      <w:hyperlink r:id="rId26" w:tooltip="https://www.sacredheart.edu/offices--departments-directory/student-success-center/office-of-student-accessibility/accommodations-process/" w:history="1">
        <w:r w:rsidRPr="00751EA1">
          <w:rPr>
            <w:rStyle w:val="Hyperlink"/>
            <w:rFonts w:ascii="Avenir Next LT Pro Light" w:hAnsi="Avenir Next LT Pro Light"/>
            <w:color w:val="044A91"/>
            <w:sz w:val="24"/>
            <w:szCs w:val="24"/>
          </w:rPr>
          <w:t>https://www.sacredheart.edu/offices--departments-directory/student-success-center/office-of-student-accessibility/accommodations-process/</w:t>
        </w:r>
      </w:hyperlink>
      <w:r w:rsidRPr="00751EA1">
        <w:rPr>
          <w:rFonts w:ascii="Avenir Next LT Pro Light" w:hAnsi="Avenir Next LT Pro Light" w:cs="Arial"/>
          <w:color w:val="000000"/>
          <w:sz w:val="24"/>
          <w:szCs w:val="24"/>
        </w:rPr>
        <w:t xml:space="preserve">).  Students must be registered with the Office of Student Accessibility and submit appropriate documentation to be granted accommodations. For further information about requesting accommodations, please contact Kathy </w:t>
      </w:r>
      <w:proofErr w:type="spellStart"/>
      <w:r w:rsidRPr="00751EA1">
        <w:rPr>
          <w:rFonts w:ascii="Avenir Next LT Pro Light" w:hAnsi="Avenir Next LT Pro Light" w:cs="Arial"/>
          <w:color w:val="000000"/>
          <w:sz w:val="24"/>
          <w:szCs w:val="24"/>
        </w:rPr>
        <w:t>Radziunas</w:t>
      </w:r>
      <w:proofErr w:type="spellEnd"/>
      <w:r w:rsidRPr="00751EA1">
        <w:rPr>
          <w:rFonts w:ascii="Avenir Next LT Pro Light" w:hAnsi="Avenir Next LT Pro Light" w:cs="Arial"/>
          <w:color w:val="000000"/>
          <w:sz w:val="24"/>
          <w:szCs w:val="24"/>
        </w:rPr>
        <w:t>, Director of the Office of Student Accessibility,</w:t>
      </w:r>
      <w:r w:rsidRPr="00751EA1">
        <w:rPr>
          <w:rStyle w:val="apple-converted-space"/>
          <w:rFonts w:ascii="Avenir Next LT Pro Light" w:hAnsi="Avenir Next LT Pro Light" w:cs="Arial"/>
          <w:color w:val="000000"/>
          <w:sz w:val="24"/>
          <w:szCs w:val="24"/>
        </w:rPr>
        <w:t> </w:t>
      </w:r>
      <w:hyperlink r:id="rId27" w:tooltip="mailto:radziunask@sacredheart.edu" w:history="1">
        <w:r w:rsidRPr="00751EA1">
          <w:rPr>
            <w:rStyle w:val="Hyperlink"/>
            <w:rFonts w:ascii="Avenir Next LT Pro Light" w:hAnsi="Avenir Next LT Pro Light"/>
            <w:color w:val="044A91"/>
            <w:sz w:val="24"/>
            <w:szCs w:val="24"/>
          </w:rPr>
          <w:t>radziunask@sacredheart.edu</w:t>
        </w:r>
      </w:hyperlink>
      <w:r w:rsidRPr="00751EA1">
        <w:rPr>
          <w:rFonts w:ascii="Avenir Next LT Pro Light" w:hAnsi="Avenir Next LT Pro Light" w:cs="Arial"/>
          <w:color w:val="000000"/>
          <w:sz w:val="24"/>
          <w:szCs w:val="24"/>
        </w:rPr>
        <w:t xml:space="preserve">, or Laurie </w:t>
      </w:r>
      <w:proofErr w:type="spellStart"/>
      <w:r w:rsidRPr="00751EA1">
        <w:rPr>
          <w:rFonts w:ascii="Avenir Next LT Pro Light" w:hAnsi="Avenir Next LT Pro Light" w:cs="Arial"/>
          <w:color w:val="000000"/>
          <w:sz w:val="24"/>
          <w:szCs w:val="24"/>
        </w:rPr>
        <w:t>Scinicariello</w:t>
      </w:r>
      <w:proofErr w:type="spellEnd"/>
      <w:r w:rsidRPr="00751EA1">
        <w:rPr>
          <w:rFonts w:ascii="Avenir Next LT Pro Light" w:hAnsi="Avenir Next LT Pro Light" w:cs="Arial"/>
          <w:color w:val="000000"/>
          <w:sz w:val="24"/>
          <w:szCs w:val="24"/>
        </w:rPr>
        <w:t>, Assistant Director of the Office of Student Accessibility,</w:t>
      </w:r>
      <w:r w:rsidRPr="00751EA1">
        <w:rPr>
          <w:rStyle w:val="apple-converted-space"/>
          <w:rFonts w:ascii="Avenir Next LT Pro Light" w:hAnsi="Avenir Next LT Pro Light" w:cs="Arial"/>
          <w:color w:val="000000"/>
          <w:sz w:val="24"/>
          <w:szCs w:val="24"/>
        </w:rPr>
        <w:t> </w:t>
      </w:r>
      <w:hyperlink r:id="rId28" w:tooltip="mailto:scinicariellol@sacredheart.edu" w:history="1">
        <w:r w:rsidRPr="00751EA1">
          <w:rPr>
            <w:rStyle w:val="Hyperlink"/>
            <w:rFonts w:ascii="Avenir Next LT Pro Light" w:hAnsi="Avenir Next LT Pro Light"/>
            <w:color w:val="044A91"/>
            <w:sz w:val="24"/>
            <w:szCs w:val="24"/>
          </w:rPr>
          <w:t>scinicariellol@sacredheart.edu</w:t>
        </w:r>
      </w:hyperlink>
      <w:r w:rsidRPr="00751EA1">
        <w:rPr>
          <w:rFonts w:ascii="Avenir Next LT Pro Light" w:hAnsi="Avenir Next LT Pro Light" w:cs="Arial"/>
          <w:color w:val="000000"/>
          <w:sz w:val="24"/>
          <w:szCs w:val="24"/>
        </w:rPr>
        <w:t>.</w:t>
      </w:r>
    </w:p>
    <w:p w14:paraId="1B1B5C7A" w14:textId="77777777" w:rsidR="002D7441" w:rsidRPr="00751EA1" w:rsidRDefault="002D7441" w:rsidP="00C501B7">
      <w:pPr>
        <w:rPr>
          <w:rFonts w:ascii="Avenir Next LT Pro Light" w:hAnsi="Avenir Next LT Pro Light"/>
        </w:rPr>
      </w:pPr>
    </w:p>
    <w:p w14:paraId="2DDADE0E" w14:textId="77777777" w:rsidR="000318E2" w:rsidRPr="00751EA1" w:rsidRDefault="000318E2" w:rsidP="00C501B7">
      <w:pPr>
        <w:rPr>
          <w:rFonts w:ascii="Avenir Next LT Pro Light" w:hAnsi="Avenir Next LT Pro Light"/>
        </w:rPr>
      </w:pPr>
    </w:p>
    <w:p w14:paraId="0F86D6B2" w14:textId="77777777" w:rsidR="00C501B7" w:rsidRPr="00751EA1" w:rsidRDefault="00C501B7" w:rsidP="00F400DA">
      <w:pPr>
        <w:rPr>
          <w:rFonts w:ascii="Avenir Next LT Pro Light" w:hAnsi="Avenir Next LT Pro Light"/>
        </w:rPr>
      </w:pPr>
    </w:p>
    <w:p w14:paraId="52E3872B" w14:textId="77B09866" w:rsidR="000F2569" w:rsidRPr="00751EA1" w:rsidRDefault="000F2569">
      <w:pPr>
        <w:rPr>
          <w:rFonts w:ascii="Avenir Next LT Pro Light" w:hAnsi="Avenir Next LT Pro Light"/>
        </w:rPr>
      </w:pPr>
    </w:p>
    <w:sectPr w:rsidR="000F2569" w:rsidRPr="00751EA1" w:rsidSect="00631898">
      <w:footerReference w:type="default" r:id="rId29"/>
      <w:footerReference w:type="first" r:id="rId30"/>
      <w:pgSz w:w="12240" w:h="15840"/>
      <w:pgMar w:top="360" w:right="720" w:bottom="720" w:left="900" w:header="720" w:footer="37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EC90E" w14:textId="77777777" w:rsidR="00A53045" w:rsidRDefault="00A53045">
      <w:pPr>
        <w:spacing w:before="0" w:after="0" w:line="240" w:lineRule="auto"/>
      </w:pPr>
      <w:r>
        <w:separator/>
      </w:r>
    </w:p>
  </w:endnote>
  <w:endnote w:type="continuationSeparator" w:id="0">
    <w:p w14:paraId="29313C6A" w14:textId="77777777" w:rsidR="00A53045" w:rsidRDefault="00A53045">
      <w:pPr>
        <w:spacing w:before="0" w:after="0" w:line="240" w:lineRule="auto"/>
      </w:pPr>
      <w:r>
        <w:continuationSeparator/>
      </w:r>
    </w:p>
  </w:endnote>
  <w:endnote w:type="continuationNotice" w:id="1">
    <w:p w14:paraId="28C92529" w14:textId="77777777" w:rsidR="00A53045" w:rsidRDefault="00A5304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8638" w14:textId="06630202" w:rsidR="00064FB7" w:rsidRPr="001D5413" w:rsidRDefault="001D5413" w:rsidP="00064FB7">
    <w:pPr>
      <w:pStyle w:val="Footer"/>
      <w:rPr>
        <w:rFonts w:ascii="Avenir Next LT Pro Light" w:hAnsi="Avenir Next LT Pro Light"/>
        <w:sz w:val="18"/>
        <w:szCs w:val="18"/>
      </w:rPr>
    </w:pPr>
    <w:r w:rsidRPr="001D5413">
      <w:rPr>
        <w:rFonts w:ascii="Avenir Next LT Pro Light" w:hAnsi="Avenir Next LT Pro Light"/>
        <w:sz w:val="18"/>
        <w:szCs w:val="18"/>
      </w:rPr>
      <w:t>CS-617-BO</w:t>
    </w:r>
    <w:r w:rsidR="006017B7" w:rsidRPr="001D5413">
      <w:rPr>
        <w:rFonts w:ascii="Avenir Next LT Pro Light" w:hAnsi="Avenir Next LT Pro Light"/>
        <w:sz w:val="18"/>
        <w:szCs w:val="18"/>
      </w:rPr>
      <w:tab/>
      <w:t>Sacred Heart University</w:t>
    </w:r>
    <w:r w:rsidR="006017B7" w:rsidRPr="001D5413">
      <w:rPr>
        <w:rFonts w:ascii="Avenir Next LT Pro Light" w:hAnsi="Avenir Next LT Pro Light"/>
        <w:sz w:val="18"/>
        <w:szCs w:val="18"/>
      </w:rPr>
      <w:tab/>
    </w:r>
    <w:r w:rsidR="006017B7" w:rsidRPr="001D5413">
      <w:rPr>
        <w:rFonts w:ascii="Avenir Next LT Pro Light" w:hAnsi="Avenir Next LT Pro Light"/>
        <w:color w:val="auto"/>
        <w:sz w:val="18"/>
        <w:szCs w:val="18"/>
      </w:rPr>
      <w:t xml:space="preserve">Page </w:t>
    </w:r>
    <w:r w:rsidR="006017B7" w:rsidRPr="001D5413">
      <w:rPr>
        <w:rFonts w:ascii="Avenir Next LT Pro Light" w:hAnsi="Avenir Next LT Pro Light"/>
        <w:color w:val="auto"/>
        <w:sz w:val="18"/>
        <w:szCs w:val="18"/>
        <w:shd w:val="clear" w:color="auto" w:fill="E6E6E6"/>
      </w:rPr>
      <w:fldChar w:fldCharType="begin"/>
    </w:r>
    <w:r w:rsidR="006017B7" w:rsidRPr="001D5413">
      <w:rPr>
        <w:rFonts w:ascii="Avenir Next LT Pro Light" w:hAnsi="Avenir Next LT Pro Light"/>
        <w:color w:val="auto"/>
        <w:sz w:val="18"/>
        <w:szCs w:val="18"/>
      </w:rPr>
      <w:instrText xml:space="preserve"> PAGE   \* MERGEFORMAT </w:instrText>
    </w:r>
    <w:r w:rsidR="006017B7" w:rsidRPr="001D5413">
      <w:rPr>
        <w:rFonts w:ascii="Avenir Next LT Pro Light" w:hAnsi="Avenir Next LT Pro Light"/>
        <w:color w:val="auto"/>
        <w:sz w:val="18"/>
        <w:szCs w:val="18"/>
        <w:shd w:val="clear" w:color="auto" w:fill="E6E6E6"/>
      </w:rPr>
      <w:fldChar w:fldCharType="separate"/>
    </w:r>
    <w:r w:rsidR="006017B7" w:rsidRPr="001D5413">
      <w:rPr>
        <w:rFonts w:ascii="Avenir Next LT Pro Light" w:hAnsi="Avenir Next LT Pro Light"/>
        <w:noProof/>
        <w:color w:val="auto"/>
        <w:sz w:val="18"/>
        <w:szCs w:val="18"/>
      </w:rPr>
      <w:t>2</w:t>
    </w:r>
    <w:r w:rsidR="006017B7" w:rsidRPr="001D5413">
      <w:rPr>
        <w:rFonts w:ascii="Avenir Next LT Pro Light" w:hAnsi="Avenir Next LT Pro Light"/>
        <w:noProof/>
        <w:color w:val="auto"/>
        <w:sz w:val="18"/>
        <w:szCs w:val="18"/>
        <w:shd w:val="clear" w:color="auto" w:fill="E6E6E6"/>
      </w:rPr>
      <w:fldChar w:fldCharType="end"/>
    </w:r>
    <w:r w:rsidR="006017B7" w:rsidRPr="001D5413">
      <w:rPr>
        <w:rFonts w:ascii="Avenir Next LT Pro Light" w:hAnsi="Avenir Next LT Pro Light"/>
        <w:noProof/>
        <w:color w:val="auto"/>
        <w:sz w:val="18"/>
        <w:szCs w:val="18"/>
      </w:rPr>
      <w:t xml:space="preserve"> of </w:t>
    </w:r>
    <w:r w:rsidR="006017B7" w:rsidRPr="001D5413">
      <w:rPr>
        <w:rFonts w:ascii="Avenir Next LT Pro Light" w:hAnsi="Avenir Next LT Pro Light"/>
        <w:noProof/>
        <w:color w:val="auto"/>
        <w:sz w:val="18"/>
        <w:szCs w:val="18"/>
        <w:shd w:val="clear" w:color="auto" w:fill="E6E6E6"/>
      </w:rPr>
      <w:fldChar w:fldCharType="begin"/>
    </w:r>
    <w:r w:rsidR="006017B7" w:rsidRPr="001D5413">
      <w:rPr>
        <w:rFonts w:ascii="Avenir Next LT Pro Light" w:hAnsi="Avenir Next LT Pro Light"/>
        <w:noProof/>
        <w:color w:val="auto"/>
        <w:sz w:val="18"/>
        <w:szCs w:val="18"/>
      </w:rPr>
      <w:instrText xml:space="preserve"> NUMPAGES  \* Arabic  \* MERGEFORMAT </w:instrText>
    </w:r>
    <w:r w:rsidR="006017B7" w:rsidRPr="001D5413">
      <w:rPr>
        <w:rFonts w:ascii="Avenir Next LT Pro Light" w:hAnsi="Avenir Next LT Pro Light"/>
        <w:noProof/>
        <w:color w:val="auto"/>
        <w:sz w:val="18"/>
        <w:szCs w:val="18"/>
        <w:shd w:val="clear" w:color="auto" w:fill="E6E6E6"/>
      </w:rPr>
      <w:fldChar w:fldCharType="separate"/>
    </w:r>
    <w:r w:rsidR="006017B7" w:rsidRPr="001D5413">
      <w:rPr>
        <w:rFonts w:ascii="Avenir Next LT Pro Light" w:hAnsi="Avenir Next LT Pro Light"/>
        <w:noProof/>
        <w:color w:val="auto"/>
        <w:sz w:val="18"/>
        <w:szCs w:val="18"/>
      </w:rPr>
      <w:t>10</w:t>
    </w:r>
    <w:r w:rsidR="006017B7" w:rsidRPr="001D5413">
      <w:rPr>
        <w:rFonts w:ascii="Avenir Next LT Pro Light" w:hAnsi="Avenir Next LT Pro Light"/>
        <w:noProof/>
        <w:color w:val="auto"/>
        <w:sz w:val="18"/>
        <w:szCs w:val="18"/>
        <w:shd w:val="clear" w:color="auto" w:fill="E6E6E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98BE" w14:textId="77777777" w:rsidR="00064FB7" w:rsidRDefault="006017B7" w:rsidP="00064FB7">
    <w:pPr>
      <w:pStyle w:val="Footer"/>
      <w:jc w:val="right"/>
    </w:pPr>
    <w:r>
      <w:t xml:space="preserve">Page | </w:t>
    </w: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noProof/>
        <w:color w:val="2B579A"/>
        <w:shd w:val="clear" w:color="auto" w:fill="E6E6E6"/>
      </w:rPr>
      <w:fldChar w:fldCharType="end"/>
    </w:r>
  </w:p>
  <w:p w14:paraId="29E8B0C7" w14:textId="77777777" w:rsidR="00064FB7" w:rsidRDefault="00064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60062" w14:textId="77777777" w:rsidR="00A53045" w:rsidRDefault="00A53045">
      <w:pPr>
        <w:spacing w:before="0" w:after="0" w:line="240" w:lineRule="auto"/>
      </w:pPr>
      <w:r>
        <w:separator/>
      </w:r>
    </w:p>
  </w:footnote>
  <w:footnote w:type="continuationSeparator" w:id="0">
    <w:p w14:paraId="0386EF50" w14:textId="77777777" w:rsidR="00A53045" w:rsidRDefault="00A53045">
      <w:pPr>
        <w:spacing w:before="0" w:after="0" w:line="240" w:lineRule="auto"/>
      </w:pPr>
      <w:r>
        <w:continuationSeparator/>
      </w:r>
    </w:p>
  </w:footnote>
  <w:footnote w:type="continuationNotice" w:id="1">
    <w:p w14:paraId="5244CF4E" w14:textId="77777777" w:rsidR="00A53045" w:rsidRDefault="00A53045">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978B9"/>
    <w:multiLevelType w:val="hybridMultilevel"/>
    <w:tmpl w:val="FA72A628"/>
    <w:lvl w:ilvl="0" w:tplc="DBC49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8299E"/>
    <w:multiLevelType w:val="hybridMultilevel"/>
    <w:tmpl w:val="68305E10"/>
    <w:lvl w:ilvl="0" w:tplc="0F885298">
      <w:start w:val="1"/>
      <w:numFmt w:val="decimal"/>
      <w:lvlText w:val="%1."/>
      <w:lvlJc w:val="left"/>
      <w:pPr>
        <w:ind w:left="360" w:hanging="360"/>
      </w:pPr>
      <w:rPr>
        <w:b/>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3AAA3D36"/>
    <w:multiLevelType w:val="hybridMultilevel"/>
    <w:tmpl w:val="AFF82D14"/>
    <w:lvl w:ilvl="0" w:tplc="B99AE7D4">
      <w:start w:val="1"/>
      <w:numFmt w:val="bullet"/>
      <w:pStyle w:val="ListParagraph"/>
      <w:lvlText w:val=""/>
      <w:lvlJc w:val="left"/>
      <w:pPr>
        <w:ind w:left="720" w:hanging="360"/>
      </w:pPr>
      <w:rPr>
        <w:rFonts w:ascii="Symbol" w:hAnsi="Symbol" w:hint="default"/>
      </w:rPr>
    </w:lvl>
    <w:lvl w:ilvl="1" w:tplc="245ADDB0">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8AFD9"/>
    <w:multiLevelType w:val="hybridMultilevel"/>
    <w:tmpl w:val="52B20BB0"/>
    <w:lvl w:ilvl="0" w:tplc="D8F277A8">
      <w:start w:val="1"/>
      <w:numFmt w:val="bullet"/>
      <w:lvlText w:val=""/>
      <w:lvlJc w:val="left"/>
      <w:pPr>
        <w:ind w:left="720" w:hanging="360"/>
      </w:pPr>
      <w:rPr>
        <w:rFonts w:ascii="Symbol" w:hAnsi="Symbol" w:hint="default"/>
      </w:rPr>
    </w:lvl>
    <w:lvl w:ilvl="1" w:tplc="1368F77C">
      <w:start w:val="1"/>
      <w:numFmt w:val="bullet"/>
      <w:lvlText w:val="o"/>
      <w:lvlJc w:val="left"/>
      <w:pPr>
        <w:ind w:left="1440" w:hanging="360"/>
      </w:pPr>
      <w:rPr>
        <w:rFonts w:ascii="Courier New" w:hAnsi="Courier New" w:hint="default"/>
      </w:rPr>
    </w:lvl>
    <w:lvl w:ilvl="2" w:tplc="1CAC6308">
      <w:start w:val="1"/>
      <w:numFmt w:val="bullet"/>
      <w:lvlText w:val=""/>
      <w:lvlJc w:val="left"/>
      <w:pPr>
        <w:ind w:left="2160" w:hanging="360"/>
      </w:pPr>
      <w:rPr>
        <w:rFonts w:ascii="Wingdings" w:hAnsi="Wingdings" w:hint="default"/>
      </w:rPr>
    </w:lvl>
    <w:lvl w:ilvl="3" w:tplc="938CFA56">
      <w:start w:val="1"/>
      <w:numFmt w:val="bullet"/>
      <w:lvlText w:val=""/>
      <w:lvlJc w:val="left"/>
      <w:pPr>
        <w:ind w:left="2880" w:hanging="360"/>
      </w:pPr>
      <w:rPr>
        <w:rFonts w:ascii="Symbol" w:hAnsi="Symbol" w:hint="default"/>
      </w:rPr>
    </w:lvl>
    <w:lvl w:ilvl="4" w:tplc="68AC02C4">
      <w:start w:val="1"/>
      <w:numFmt w:val="bullet"/>
      <w:lvlText w:val="o"/>
      <w:lvlJc w:val="left"/>
      <w:pPr>
        <w:ind w:left="3600" w:hanging="360"/>
      </w:pPr>
      <w:rPr>
        <w:rFonts w:ascii="Courier New" w:hAnsi="Courier New" w:hint="default"/>
      </w:rPr>
    </w:lvl>
    <w:lvl w:ilvl="5" w:tplc="5C849988">
      <w:start w:val="1"/>
      <w:numFmt w:val="bullet"/>
      <w:lvlText w:val=""/>
      <w:lvlJc w:val="left"/>
      <w:pPr>
        <w:ind w:left="4320" w:hanging="360"/>
      </w:pPr>
      <w:rPr>
        <w:rFonts w:ascii="Wingdings" w:hAnsi="Wingdings" w:hint="default"/>
      </w:rPr>
    </w:lvl>
    <w:lvl w:ilvl="6" w:tplc="7A1E69D6">
      <w:start w:val="1"/>
      <w:numFmt w:val="bullet"/>
      <w:lvlText w:val=""/>
      <w:lvlJc w:val="left"/>
      <w:pPr>
        <w:ind w:left="5040" w:hanging="360"/>
      </w:pPr>
      <w:rPr>
        <w:rFonts w:ascii="Symbol" w:hAnsi="Symbol" w:hint="default"/>
      </w:rPr>
    </w:lvl>
    <w:lvl w:ilvl="7" w:tplc="9638513C">
      <w:start w:val="1"/>
      <w:numFmt w:val="bullet"/>
      <w:lvlText w:val="o"/>
      <w:lvlJc w:val="left"/>
      <w:pPr>
        <w:ind w:left="5760" w:hanging="360"/>
      </w:pPr>
      <w:rPr>
        <w:rFonts w:ascii="Courier New" w:hAnsi="Courier New" w:hint="default"/>
      </w:rPr>
    </w:lvl>
    <w:lvl w:ilvl="8" w:tplc="FE082C44">
      <w:start w:val="1"/>
      <w:numFmt w:val="bullet"/>
      <w:lvlText w:val=""/>
      <w:lvlJc w:val="left"/>
      <w:pPr>
        <w:ind w:left="6480" w:hanging="360"/>
      </w:pPr>
      <w:rPr>
        <w:rFonts w:ascii="Wingdings" w:hAnsi="Wingdings" w:hint="default"/>
      </w:rPr>
    </w:lvl>
  </w:abstractNum>
  <w:abstractNum w:abstractNumId="4" w15:restartNumberingAfterBreak="0">
    <w:nsid w:val="63F90540"/>
    <w:multiLevelType w:val="hybridMultilevel"/>
    <w:tmpl w:val="1A6E5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4E646A"/>
    <w:multiLevelType w:val="hybridMultilevel"/>
    <w:tmpl w:val="B734B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6149284">
    <w:abstractNumId w:val="3"/>
  </w:num>
  <w:num w:numId="2" w16cid:durableId="18937330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7613360">
    <w:abstractNumId w:val="5"/>
  </w:num>
  <w:num w:numId="4" w16cid:durableId="891883835">
    <w:abstractNumId w:val="0"/>
  </w:num>
  <w:num w:numId="5" w16cid:durableId="93982455">
    <w:abstractNumId w:val="2"/>
  </w:num>
  <w:num w:numId="6" w16cid:durableId="6911514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B7"/>
    <w:rsid w:val="000159C0"/>
    <w:rsid w:val="000318E2"/>
    <w:rsid w:val="00047655"/>
    <w:rsid w:val="00064FB7"/>
    <w:rsid w:val="0007662F"/>
    <w:rsid w:val="00083147"/>
    <w:rsid w:val="00084CAF"/>
    <w:rsid w:val="00091778"/>
    <w:rsid w:val="00095697"/>
    <w:rsid w:val="00095F37"/>
    <w:rsid w:val="000A30A9"/>
    <w:rsid w:val="000B270D"/>
    <w:rsid w:val="000B32A8"/>
    <w:rsid w:val="000B4DF2"/>
    <w:rsid w:val="000B7807"/>
    <w:rsid w:val="000D0B59"/>
    <w:rsid w:val="000E309C"/>
    <w:rsid w:val="000E5611"/>
    <w:rsid w:val="000F0BB4"/>
    <w:rsid w:val="000F2569"/>
    <w:rsid w:val="00104810"/>
    <w:rsid w:val="001110E3"/>
    <w:rsid w:val="0011577B"/>
    <w:rsid w:val="00130C22"/>
    <w:rsid w:val="00134014"/>
    <w:rsid w:val="00135EC2"/>
    <w:rsid w:val="00147D3F"/>
    <w:rsid w:val="00150321"/>
    <w:rsid w:val="00163213"/>
    <w:rsid w:val="0016710E"/>
    <w:rsid w:val="00174D04"/>
    <w:rsid w:val="00183D99"/>
    <w:rsid w:val="001C4BC1"/>
    <w:rsid w:val="001D052B"/>
    <w:rsid w:val="001D5413"/>
    <w:rsid w:val="001E4369"/>
    <w:rsid w:val="001E7A6F"/>
    <w:rsid w:val="001F27D4"/>
    <w:rsid w:val="0023702B"/>
    <w:rsid w:val="002506DE"/>
    <w:rsid w:val="0025094A"/>
    <w:rsid w:val="00262269"/>
    <w:rsid w:val="00280FB0"/>
    <w:rsid w:val="00284E65"/>
    <w:rsid w:val="00284EEB"/>
    <w:rsid w:val="002912D2"/>
    <w:rsid w:val="00292283"/>
    <w:rsid w:val="0029671F"/>
    <w:rsid w:val="00296EFD"/>
    <w:rsid w:val="002A0214"/>
    <w:rsid w:val="002A6282"/>
    <w:rsid w:val="002C5A1E"/>
    <w:rsid w:val="002D7441"/>
    <w:rsid w:val="002F3E0B"/>
    <w:rsid w:val="002F47B6"/>
    <w:rsid w:val="0030072F"/>
    <w:rsid w:val="003014E6"/>
    <w:rsid w:val="00304122"/>
    <w:rsid w:val="00320A38"/>
    <w:rsid w:val="00323B5C"/>
    <w:rsid w:val="003275D2"/>
    <w:rsid w:val="00334A22"/>
    <w:rsid w:val="003456CD"/>
    <w:rsid w:val="00353CC0"/>
    <w:rsid w:val="00360259"/>
    <w:rsid w:val="003715D9"/>
    <w:rsid w:val="003826FD"/>
    <w:rsid w:val="0039036A"/>
    <w:rsid w:val="003A2BD4"/>
    <w:rsid w:val="003E3644"/>
    <w:rsid w:val="003F0988"/>
    <w:rsid w:val="003F0E25"/>
    <w:rsid w:val="00417957"/>
    <w:rsid w:val="004355A5"/>
    <w:rsid w:val="00440384"/>
    <w:rsid w:val="00441FB5"/>
    <w:rsid w:val="00446D06"/>
    <w:rsid w:val="00453009"/>
    <w:rsid w:val="0046108A"/>
    <w:rsid w:val="0046760F"/>
    <w:rsid w:val="00475B65"/>
    <w:rsid w:val="00486204"/>
    <w:rsid w:val="004A3FC2"/>
    <w:rsid w:val="004C6184"/>
    <w:rsid w:val="004D1857"/>
    <w:rsid w:val="004E2D5E"/>
    <w:rsid w:val="004F0861"/>
    <w:rsid w:val="00504FD7"/>
    <w:rsid w:val="0051694A"/>
    <w:rsid w:val="005340DF"/>
    <w:rsid w:val="005628D0"/>
    <w:rsid w:val="005705D5"/>
    <w:rsid w:val="00592733"/>
    <w:rsid w:val="005B1F9C"/>
    <w:rsid w:val="005E4BEC"/>
    <w:rsid w:val="005F61CC"/>
    <w:rsid w:val="006010A3"/>
    <w:rsid w:val="006017B7"/>
    <w:rsid w:val="00631898"/>
    <w:rsid w:val="00655B4E"/>
    <w:rsid w:val="00674F7B"/>
    <w:rsid w:val="0068444E"/>
    <w:rsid w:val="006953BA"/>
    <w:rsid w:val="006A5FF8"/>
    <w:rsid w:val="006B1B00"/>
    <w:rsid w:val="007022B7"/>
    <w:rsid w:val="00716606"/>
    <w:rsid w:val="00724A4F"/>
    <w:rsid w:val="00727708"/>
    <w:rsid w:val="0073259E"/>
    <w:rsid w:val="0073491A"/>
    <w:rsid w:val="00735EE2"/>
    <w:rsid w:val="00751EA1"/>
    <w:rsid w:val="0075214F"/>
    <w:rsid w:val="00755E12"/>
    <w:rsid w:val="00762998"/>
    <w:rsid w:val="007712A0"/>
    <w:rsid w:val="007750F3"/>
    <w:rsid w:val="007755E8"/>
    <w:rsid w:val="0078607E"/>
    <w:rsid w:val="007B2EA6"/>
    <w:rsid w:val="007D3B14"/>
    <w:rsid w:val="007F2BF6"/>
    <w:rsid w:val="008019FF"/>
    <w:rsid w:val="00810AE4"/>
    <w:rsid w:val="00811671"/>
    <w:rsid w:val="00817566"/>
    <w:rsid w:val="0086338A"/>
    <w:rsid w:val="0086451B"/>
    <w:rsid w:val="008845EC"/>
    <w:rsid w:val="00884C4D"/>
    <w:rsid w:val="00886FE1"/>
    <w:rsid w:val="008A541F"/>
    <w:rsid w:val="00914A2D"/>
    <w:rsid w:val="009343E4"/>
    <w:rsid w:val="00940649"/>
    <w:rsid w:val="0094140F"/>
    <w:rsid w:val="0095531F"/>
    <w:rsid w:val="00957777"/>
    <w:rsid w:val="00967BE4"/>
    <w:rsid w:val="0098753F"/>
    <w:rsid w:val="00992518"/>
    <w:rsid w:val="00994900"/>
    <w:rsid w:val="0099579B"/>
    <w:rsid w:val="009A1AE9"/>
    <w:rsid w:val="009A3788"/>
    <w:rsid w:val="009A4224"/>
    <w:rsid w:val="009B40AC"/>
    <w:rsid w:val="009B523B"/>
    <w:rsid w:val="009C04B7"/>
    <w:rsid w:val="009C4ECA"/>
    <w:rsid w:val="009D2B26"/>
    <w:rsid w:val="009E5D01"/>
    <w:rsid w:val="00A034AE"/>
    <w:rsid w:val="00A07ADD"/>
    <w:rsid w:val="00A07DF3"/>
    <w:rsid w:val="00A53045"/>
    <w:rsid w:val="00A623F3"/>
    <w:rsid w:val="00A635A1"/>
    <w:rsid w:val="00A66328"/>
    <w:rsid w:val="00A85A4B"/>
    <w:rsid w:val="00A938DC"/>
    <w:rsid w:val="00AA7535"/>
    <w:rsid w:val="00AC23AB"/>
    <w:rsid w:val="00AE2DB2"/>
    <w:rsid w:val="00AF1BD3"/>
    <w:rsid w:val="00B05A7D"/>
    <w:rsid w:val="00B336A2"/>
    <w:rsid w:val="00B45E6D"/>
    <w:rsid w:val="00B53EBE"/>
    <w:rsid w:val="00B73BC7"/>
    <w:rsid w:val="00B85A89"/>
    <w:rsid w:val="00B85C8B"/>
    <w:rsid w:val="00B872DC"/>
    <w:rsid w:val="00BC1ED1"/>
    <w:rsid w:val="00BC4F70"/>
    <w:rsid w:val="00BC65E4"/>
    <w:rsid w:val="00BD0EDF"/>
    <w:rsid w:val="00BD1BB3"/>
    <w:rsid w:val="00BD3525"/>
    <w:rsid w:val="00BF7B34"/>
    <w:rsid w:val="00C02C6B"/>
    <w:rsid w:val="00C0405E"/>
    <w:rsid w:val="00C2105A"/>
    <w:rsid w:val="00C22BF2"/>
    <w:rsid w:val="00C335AE"/>
    <w:rsid w:val="00C44F25"/>
    <w:rsid w:val="00C501B7"/>
    <w:rsid w:val="00C5468A"/>
    <w:rsid w:val="00C64102"/>
    <w:rsid w:val="00C80211"/>
    <w:rsid w:val="00C8396F"/>
    <w:rsid w:val="00CB418E"/>
    <w:rsid w:val="00CB79C5"/>
    <w:rsid w:val="00CC17A2"/>
    <w:rsid w:val="00CD3B1D"/>
    <w:rsid w:val="00CF1AB2"/>
    <w:rsid w:val="00D051AD"/>
    <w:rsid w:val="00D21C24"/>
    <w:rsid w:val="00D27884"/>
    <w:rsid w:val="00D354B9"/>
    <w:rsid w:val="00D42C9B"/>
    <w:rsid w:val="00D463D0"/>
    <w:rsid w:val="00D56292"/>
    <w:rsid w:val="00D57256"/>
    <w:rsid w:val="00D67BE8"/>
    <w:rsid w:val="00D863CD"/>
    <w:rsid w:val="00D9503B"/>
    <w:rsid w:val="00DA67CE"/>
    <w:rsid w:val="00DB7BC0"/>
    <w:rsid w:val="00E21E9F"/>
    <w:rsid w:val="00E306FB"/>
    <w:rsid w:val="00E40DA9"/>
    <w:rsid w:val="00E557DD"/>
    <w:rsid w:val="00E66CBC"/>
    <w:rsid w:val="00E7240F"/>
    <w:rsid w:val="00E748C7"/>
    <w:rsid w:val="00E76E08"/>
    <w:rsid w:val="00E77DE9"/>
    <w:rsid w:val="00E80C36"/>
    <w:rsid w:val="00E92AA2"/>
    <w:rsid w:val="00E96419"/>
    <w:rsid w:val="00EB0B89"/>
    <w:rsid w:val="00EB4A99"/>
    <w:rsid w:val="00EB57BA"/>
    <w:rsid w:val="00EB6322"/>
    <w:rsid w:val="00EE2507"/>
    <w:rsid w:val="00EF1F18"/>
    <w:rsid w:val="00F055CF"/>
    <w:rsid w:val="00F30724"/>
    <w:rsid w:val="00F34A7B"/>
    <w:rsid w:val="00F356E1"/>
    <w:rsid w:val="00F37745"/>
    <w:rsid w:val="00F400DA"/>
    <w:rsid w:val="00F417B9"/>
    <w:rsid w:val="00F5444A"/>
    <w:rsid w:val="00F544C1"/>
    <w:rsid w:val="00F70F2B"/>
    <w:rsid w:val="00F73934"/>
    <w:rsid w:val="00F766CB"/>
    <w:rsid w:val="00F8465B"/>
    <w:rsid w:val="00F93643"/>
    <w:rsid w:val="00FA2173"/>
    <w:rsid w:val="00FC0F80"/>
    <w:rsid w:val="00FD481E"/>
    <w:rsid w:val="00FE0F92"/>
    <w:rsid w:val="00FF1191"/>
    <w:rsid w:val="00FF1C15"/>
    <w:rsid w:val="01D5622D"/>
    <w:rsid w:val="04278240"/>
    <w:rsid w:val="084A3CA0"/>
    <w:rsid w:val="08B41B76"/>
    <w:rsid w:val="08DE9A3B"/>
    <w:rsid w:val="0A85947E"/>
    <w:rsid w:val="0B8CE3CC"/>
    <w:rsid w:val="0B9CFFEB"/>
    <w:rsid w:val="0EB5F3B1"/>
    <w:rsid w:val="0F615563"/>
    <w:rsid w:val="125B3B53"/>
    <w:rsid w:val="158E095B"/>
    <w:rsid w:val="161E7CC7"/>
    <w:rsid w:val="1626F258"/>
    <w:rsid w:val="176E97A3"/>
    <w:rsid w:val="17B22DCC"/>
    <w:rsid w:val="17E04F07"/>
    <w:rsid w:val="17F187BB"/>
    <w:rsid w:val="18625A96"/>
    <w:rsid w:val="1C1AEC4B"/>
    <w:rsid w:val="1D82970E"/>
    <w:rsid w:val="1FCF44D1"/>
    <w:rsid w:val="1FE5F230"/>
    <w:rsid w:val="206D6C7B"/>
    <w:rsid w:val="20755A01"/>
    <w:rsid w:val="22112A62"/>
    <w:rsid w:val="22C8A384"/>
    <w:rsid w:val="23387645"/>
    <w:rsid w:val="257E552F"/>
    <w:rsid w:val="26E6A75C"/>
    <w:rsid w:val="27799847"/>
    <w:rsid w:val="28D68593"/>
    <w:rsid w:val="28EA35C4"/>
    <w:rsid w:val="2AEF43C2"/>
    <w:rsid w:val="2C30B042"/>
    <w:rsid w:val="2CA3E215"/>
    <w:rsid w:val="2D84AFEB"/>
    <w:rsid w:val="2DD951DA"/>
    <w:rsid w:val="2E26E484"/>
    <w:rsid w:val="2EF0A6D0"/>
    <w:rsid w:val="2FE7B33A"/>
    <w:rsid w:val="307FB605"/>
    <w:rsid w:val="30B634E0"/>
    <w:rsid w:val="3198A353"/>
    <w:rsid w:val="3495CB9D"/>
    <w:rsid w:val="352CBECF"/>
    <w:rsid w:val="37D559E5"/>
    <w:rsid w:val="37FF39B7"/>
    <w:rsid w:val="3823C85F"/>
    <w:rsid w:val="3979085F"/>
    <w:rsid w:val="3A9143D6"/>
    <w:rsid w:val="3B626704"/>
    <w:rsid w:val="40340212"/>
    <w:rsid w:val="404A35A8"/>
    <w:rsid w:val="4089E651"/>
    <w:rsid w:val="42BE11CA"/>
    <w:rsid w:val="43180C8C"/>
    <w:rsid w:val="452EE933"/>
    <w:rsid w:val="46925B16"/>
    <w:rsid w:val="47D99BF3"/>
    <w:rsid w:val="5149B663"/>
    <w:rsid w:val="53043DE1"/>
    <w:rsid w:val="531507F9"/>
    <w:rsid w:val="59589D06"/>
    <w:rsid w:val="5B7D0A3A"/>
    <w:rsid w:val="5C94C818"/>
    <w:rsid w:val="5E0F110E"/>
    <w:rsid w:val="6037BF7B"/>
    <w:rsid w:val="614AED04"/>
    <w:rsid w:val="61B403A8"/>
    <w:rsid w:val="62B97E57"/>
    <w:rsid w:val="641EEEB6"/>
    <w:rsid w:val="647B0B61"/>
    <w:rsid w:val="674C86EA"/>
    <w:rsid w:val="684A526B"/>
    <w:rsid w:val="68E9031B"/>
    <w:rsid w:val="69947656"/>
    <w:rsid w:val="6D400661"/>
    <w:rsid w:val="6D93DAAD"/>
    <w:rsid w:val="6E8AA59E"/>
    <w:rsid w:val="715A99C6"/>
    <w:rsid w:val="7265A99B"/>
    <w:rsid w:val="72D4DC50"/>
    <w:rsid w:val="759EEC92"/>
    <w:rsid w:val="7641EE37"/>
    <w:rsid w:val="76A41EE8"/>
    <w:rsid w:val="76E35984"/>
    <w:rsid w:val="772DDF8D"/>
    <w:rsid w:val="78F748CC"/>
    <w:rsid w:val="7AE854AB"/>
    <w:rsid w:val="7B0CA816"/>
    <w:rsid w:val="7BA0D9AD"/>
    <w:rsid w:val="7E9DC16A"/>
    <w:rsid w:val="7EA7A72E"/>
    <w:rsid w:val="7EA9A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58DD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7B7"/>
    <w:pPr>
      <w:spacing w:before="120" w:after="200" w:line="312" w:lineRule="auto"/>
    </w:pPr>
    <w:rPr>
      <w:rFonts w:ascii="Arial" w:eastAsia="Arial" w:hAnsi="Arial" w:cs="Arial"/>
      <w:color w:val="000000"/>
      <w:sz w:val="24"/>
      <w:szCs w:val="24"/>
    </w:rPr>
  </w:style>
  <w:style w:type="paragraph" w:styleId="Heading1">
    <w:name w:val="heading 1"/>
    <w:basedOn w:val="Normal"/>
    <w:next w:val="Normal"/>
    <w:link w:val="Heading1Char"/>
    <w:qFormat/>
    <w:rsid w:val="006017B7"/>
    <w:pPr>
      <w:keepNext/>
      <w:keepLines/>
      <w:spacing w:before="0" w:after="0"/>
      <w:contextualSpacing/>
      <w:jc w:val="center"/>
      <w:outlineLvl w:val="0"/>
    </w:pPr>
    <w:rPr>
      <w:b/>
      <w:color w:val="000000" w:themeColor="text1"/>
      <w:sz w:val="36"/>
      <w:szCs w:val="32"/>
    </w:rPr>
  </w:style>
  <w:style w:type="paragraph" w:styleId="Heading2">
    <w:name w:val="heading 2"/>
    <w:basedOn w:val="Normal"/>
    <w:next w:val="Normal"/>
    <w:link w:val="Heading2Char"/>
    <w:autoRedefine/>
    <w:uiPriority w:val="9"/>
    <w:unhideWhenUsed/>
    <w:qFormat/>
    <w:rsid w:val="006017B7"/>
    <w:pPr>
      <w:keepNext/>
      <w:keepLines/>
      <w:spacing w:before="240"/>
      <w:ind w:left="2430" w:hanging="2430"/>
      <w:outlineLvl w:val="1"/>
    </w:pPr>
    <w:rPr>
      <w:b/>
      <w:bCs/>
      <w:color w:val="C00000"/>
      <w:sz w:val="32"/>
      <w:szCs w:val="32"/>
    </w:rPr>
  </w:style>
  <w:style w:type="paragraph" w:styleId="Heading3">
    <w:name w:val="heading 3"/>
    <w:basedOn w:val="Caption"/>
    <w:next w:val="Normal"/>
    <w:link w:val="Heading3Char"/>
    <w:uiPriority w:val="9"/>
    <w:unhideWhenUsed/>
    <w:qFormat/>
    <w:rsid w:val="006017B7"/>
    <w:pPr>
      <w:keepNext/>
      <w:spacing w:before="200" w:after="120"/>
      <w:outlineLvl w:val="2"/>
    </w:pPr>
    <w:rPr>
      <w:b/>
      <w:bCs/>
      <w:i w:val="0"/>
      <w:iCs w:val="0"/>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17B7"/>
    <w:rPr>
      <w:rFonts w:ascii="Arial" w:eastAsia="Arial" w:hAnsi="Arial" w:cs="Arial"/>
      <w:b/>
      <w:color w:val="000000" w:themeColor="text1"/>
      <w:sz w:val="36"/>
      <w:szCs w:val="32"/>
    </w:rPr>
  </w:style>
  <w:style w:type="character" w:customStyle="1" w:styleId="Heading2Char">
    <w:name w:val="Heading 2 Char"/>
    <w:basedOn w:val="DefaultParagraphFont"/>
    <w:link w:val="Heading2"/>
    <w:uiPriority w:val="9"/>
    <w:rsid w:val="006017B7"/>
    <w:rPr>
      <w:rFonts w:ascii="Arial" w:eastAsia="Arial" w:hAnsi="Arial" w:cs="Arial"/>
      <w:b/>
      <w:bCs/>
      <w:color w:val="C00000"/>
      <w:sz w:val="32"/>
      <w:szCs w:val="32"/>
    </w:rPr>
  </w:style>
  <w:style w:type="character" w:customStyle="1" w:styleId="Heading3Char">
    <w:name w:val="Heading 3 Char"/>
    <w:basedOn w:val="DefaultParagraphFont"/>
    <w:link w:val="Heading3"/>
    <w:uiPriority w:val="9"/>
    <w:rsid w:val="006017B7"/>
    <w:rPr>
      <w:rFonts w:ascii="Arial" w:eastAsia="Arial" w:hAnsi="Arial" w:cs="Arial"/>
      <w:b/>
      <w:bCs/>
      <w:sz w:val="28"/>
      <w:szCs w:val="18"/>
    </w:rPr>
  </w:style>
  <w:style w:type="paragraph" w:styleId="ListParagraph">
    <w:name w:val="List Paragraph"/>
    <w:basedOn w:val="Normal"/>
    <w:autoRedefine/>
    <w:uiPriority w:val="34"/>
    <w:qFormat/>
    <w:rsid w:val="00EB4A99"/>
    <w:pPr>
      <w:numPr>
        <w:numId w:val="5"/>
      </w:numPr>
      <w:spacing w:before="40" w:after="160" w:line="256" w:lineRule="auto"/>
      <w:contextualSpacing/>
    </w:pPr>
    <w:rPr>
      <w:rFonts w:ascii="Avenir Next LT Pro Light" w:hAnsi="Avenir Next LT Pro Light"/>
    </w:rPr>
  </w:style>
  <w:style w:type="paragraph" w:styleId="Footer">
    <w:name w:val="footer"/>
    <w:basedOn w:val="Normal"/>
    <w:link w:val="FooterChar"/>
    <w:uiPriority w:val="99"/>
    <w:unhideWhenUsed/>
    <w:rsid w:val="0060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7B7"/>
    <w:rPr>
      <w:rFonts w:ascii="Arial" w:eastAsia="Arial" w:hAnsi="Arial" w:cs="Arial"/>
      <w:color w:val="000000"/>
      <w:sz w:val="24"/>
      <w:szCs w:val="24"/>
    </w:rPr>
  </w:style>
  <w:style w:type="paragraph" w:styleId="TOC1">
    <w:name w:val="toc 1"/>
    <w:basedOn w:val="Normal"/>
    <w:next w:val="Normal"/>
    <w:autoRedefine/>
    <w:uiPriority w:val="39"/>
    <w:unhideWhenUsed/>
    <w:rsid w:val="00724A4F"/>
    <w:pPr>
      <w:spacing w:before="60" w:after="60" w:line="240" w:lineRule="auto"/>
    </w:pPr>
    <w:rPr>
      <w:b/>
      <w:bCs/>
      <w:color w:val="FFFFFF" w:themeColor="background1"/>
      <w:sz w:val="22"/>
    </w:rPr>
  </w:style>
  <w:style w:type="character" w:styleId="Hyperlink">
    <w:name w:val="Hyperlink"/>
    <w:basedOn w:val="DefaultParagraphFont"/>
    <w:uiPriority w:val="99"/>
    <w:unhideWhenUsed/>
    <w:rsid w:val="006017B7"/>
    <w:rPr>
      <w:color w:val="0563C1" w:themeColor="hyperlink"/>
      <w:u w:val="single"/>
    </w:rPr>
  </w:style>
  <w:style w:type="table" w:styleId="LightGrid-Accent2">
    <w:name w:val="Light Grid Accent 2"/>
    <w:aliases w:val="SHU Red banded rows"/>
    <w:basedOn w:val="TableNormal"/>
    <w:uiPriority w:val="62"/>
    <w:rsid w:val="006017B7"/>
    <w:pPr>
      <w:spacing w:before="40" w:after="40" w:line="264" w:lineRule="auto"/>
    </w:pPr>
    <w:rPr>
      <w:rFonts w:ascii="Arial" w:eastAsia="Cambria" w:hAnsi="Arial"/>
      <w:sz w:val="20"/>
      <w:szCs w:val="24"/>
    </w:rPr>
    <w:tblPr>
      <w:tblStyleRowBandSize w:val="1"/>
      <w:tblStyleColBandSize w:val="1"/>
      <w:tblBorders>
        <w:top w:val="single" w:sz="8" w:space="0" w:color="C00000"/>
        <w:left w:val="single" w:sz="8" w:space="0" w:color="C00000"/>
        <w:bottom w:val="single" w:sz="8" w:space="0" w:color="C00000"/>
        <w:right w:val="single" w:sz="8" w:space="0" w:color="C00000"/>
        <w:insideH w:val="single" w:sz="8" w:space="0" w:color="C00000"/>
        <w:insideV w:val="single" w:sz="8" w:space="0" w:color="C00000"/>
      </w:tblBorders>
    </w:tblPr>
    <w:tblStylePr w:type="firstRow">
      <w:pPr>
        <w:spacing w:before="0" w:after="0" w:line="240" w:lineRule="auto"/>
      </w:pPr>
      <w:rPr>
        <w:rFonts w:ascii="Arial" w:hAnsi="Arial" w:cstheme="majorBidi"/>
        <w:b/>
        <w:bCs/>
        <w:i w:val="0"/>
        <w:color w:val="FFFFFF" w:themeColor="background1"/>
        <w:sz w:val="20"/>
      </w:rPr>
      <w:tblPr/>
      <w:tcPr>
        <w:shd w:val="clear" w:color="auto" w:fill="C00000"/>
      </w:tcPr>
    </w:tblStylePr>
    <w:tblStylePr w:type="lastRow">
      <w:pPr>
        <w:spacing w:before="0" w:after="0" w:line="240" w:lineRule="auto"/>
      </w:pPr>
      <w:rPr>
        <w:rFonts w:asciiTheme="majorHAnsi" w:eastAsiaTheme="majorEastAsia" w:hAnsiTheme="majorHAnsi" w:cstheme="majorBidi"/>
        <w:b/>
        <w:bCs/>
      </w:rPr>
      <w:tblPr/>
      <w:tcPr>
        <w:tcBorders>
          <w:top w:val="double" w:sz="8" w:space="0" w:color="C00000"/>
          <w:left w:val="single" w:sz="8" w:space="0" w:color="C00000"/>
          <w:bottom w:val="single" w:sz="8" w:space="0" w:color="C00000"/>
          <w:right w:val="single" w:sz="8" w:space="0" w:color="C00000"/>
          <w:insideH w:val="nil"/>
          <w:insideV w:val="single" w:sz="8" w:space="0" w:color="C00000"/>
        </w:tcBorders>
      </w:tcPr>
    </w:tblStylePr>
    <w:tblStylePr w:type="firstCol">
      <w:rPr>
        <w:rFonts w:asciiTheme="majorHAnsi" w:eastAsiaTheme="majorEastAsia" w:hAnsiTheme="majorHAnsi" w:cstheme="majorBidi"/>
        <w:b w:val="0"/>
        <w:bCs/>
        <w:sz w:val="22"/>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shd w:val="clear" w:color="auto" w:fill="F7E9E9"/>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normaltextrun">
    <w:name w:val="normaltextrun"/>
    <w:basedOn w:val="DefaultParagraphFont"/>
    <w:rsid w:val="006017B7"/>
  </w:style>
  <w:style w:type="character" w:customStyle="1" w:styleId="eop">
    <w:name w:val="eop"/>
    <w:basedOn w:val="DefaultParagraphFont"/>
    <w:rsid w:val="006017B7"/>
  </w:style>
  <w:style w:type="paragraph" w:styleId="Caption">
    <w:name w:val="caption"/>
    <w:basedOn w:val="Normal"/>
    <w:next w:val="Normal"/>
    <w:uiPriority w:val="35"/>
    <w:semiHidden/>
    <w:unhideWhenUsed/>
    <w:qFormat/>
    <w:rsid w:val="006017B7"/>
    <w:pPr>
      <w:spacing w:before="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C4BC1"/>
    <w:rPr>
      <w:color w:val="954F72" w:themeColor="followedHyperlink"/>
      <w:u w:val="single"/>
    </w:rPr>
  </w:style>
  <w:style w:type="paragraph" w:styleId="Header">
    <w:name w:val="header"/>
    <w:basedOn w:val="Normal"/>
    <w:link w:val="HeaderChar"/>
    <w:uiPriority w:val="99"/>
    <w:unhideWhenUsed/>
    <w:rsid w:val="004C618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C6184"/>
    <w:rPr>
      <w:rFonts w:ascii="Arial" w:eastAsia="Arial" w:hAnsi="Arial" w:cs="Arial"/>
      <w:color w:val="000000"/>
      <w:sz w:val="24"/>
      <w:szCs w:val="24"/>
    </w:rPr>
  </w:style>
  <w:style w:type="character" w:styleId="UnresolvedMention">
    <w:name w:val="Unresolved Mention"/>
    <w:basedOn w:val="DefaultParagraphFont"/>
    <w:uiPriority w:val="99"/>
    <w:semiHidden/>
    <w:unhideWhenUsed/>
    <w:rsid w:val="00992518"/>
    <w:rPr>
      <w:color w:val="605E5C"/>
      <w:shd w:val="clear" w:color="auto" w:fill="E1DFDD"/>
    </w:rPr>
  </w:style>
  <w:style w:type="paragraph" w:styleId="Revision">
    <w:name w:val="Revision"/>
    <w:hidden/>
    <w:uiPriority w:val="99"/>
    <w:semiHidden/>
    <w:rsid w:val="004A3FC2"/>
    <w:pPr>
      <w:spacing w:after="0" w:line="240" w:lineRule="auto"/>
    </w:pPr>
    <w:rPr>
      <w:rFonts w:ascii="Arial" w:eastAsia="Arial" w:hAnsi="Arial" w:cs="Arial"/>
      <w:color w:val="000000"/>
      <w:sz w:val="24"/>
      <w:szCs w:val="24"/>
    </w:rPr>
  </w:style>
  <w:style w:type="paragraph" w:customStyle="1" w:styleId="Default">
    <w:name w:val="Default"/>
    <w:rsid w:val="00B872DC"/>
    <w:pPr>
      <w:autoSpaceDE w:val="0"/>
      <w:autoSpaceDN w:val="0"/>
      <w:adjustRightInd w:val="0"/>
      <w:spacing w:after="0" w:line="240" w:lineRule="auto"/>
    </w:pPr>
    <w:rPr>
      <w:rFonts w:ascii="Arial" w:hAnsi="Arial" w:cs="Arial"/>
      <w:color w:val="000000"/>
      <w:sz w:val="24"/>
      <w:szCs w:val="24"/>
    </w:rPr>
  </w:style>
  <w:style w:type="paragraph" w:customStyle="1" w:styleId="xxmsonormal">
    <w:name w:val="x_xmsonormal"/>
    <w:basedOn w:val="Normal"/>
    <w:rsid w:val="002D7441"/>
    <w:pPr>
      <w:spacing w:before="100" w:beforeAutospacing="1" w:after="100" w:afterAutospacing="1" w:line="240" w:lineRule="auto"/>
    </w:pPr>
    <w:rPr>
      <w:rFonts w:ascii="Calibri" w:eastAsiaTheme="minorHAnsi" w:hAnsi="Calibri" w:cs="Calibri"/>
      <w:color w:val="auto"/>
      <w:sz w:val="22"/>
      <w:szCs w:val="22"/>
    </w:rPr>
  </w:style>
  <w:style w:type="character" w:customStyle="1" w:styleId="apple-converted-space">
    <w:name w:val="apple-converted-space"/>
    <w:basedOn w:val="DefaultParagraphFont"/>
    <w:rsid w:val="002D7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32933">
      <w:bodyDiv w:val="1"/>
      <w:marLeft w:val="0"/>
      <w:marRight w:val="0"/>
      <w:marTop w:val="0"/>
      <w:marBottom w:val="0"/>
      <w:divBdr>
        <w:top w:val="none" w:sz="0" w:space="0" w:color="auto"/>
        <w:left w:val="none" w:sz="0" w:space="0" w:color="auto"/>
        <w:bottom w:val="none" w:sz="0" w:space="0" w:color="auto"/>
        <w:right w:val="none" w:sz="0" w:space="0" w:color="auto"/>
      </w:divBdr>
    </w:div>
    <w:div w:id="1638536103">
      <w:bodyDiv w:val="1"/>
      <w:marLeft w:val="0"/>
      <w:marRight w:val="0"/>
      <w:marTop w:val="0"/>
      <w:marBottom w:val="0"/>
      <w:divBdr>
        <w:top w:val="none" w:sz="0" w:space="0" w:color="auto"/>
        <w:left w:val="none" w:sz="0" w:space="0" w:color="auto"/>
        <w:bottom w:val="none" w:sz="0" w:space="0" w:color="auto"/>
        <w:right w:val="none" w:sz="0" w:space="0" w:color="auto"/>
      </w:divBdr>
    </w:div>
    <w:div w:id="188155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acredheart.edu/offices--departments-directory/registrar/academic-catalogs/" TargetMode="External"/><Relationship Id="rId18" Type="http://schemas.openxmlformats.org/officeDocument/2006/relationships/hyperlink" Target="mailto:inclusiveexcellence@sacredheart.edu" TargetMode="External"/><Relationship Id="rId26" Type="http://schemas.openxmlformats.org/officeDocument/2006/relationships/hyperlink" Target="https://www.sacredheart.edu/offices--departments-directory/student-success-center/office-of-student-accessibility/accommodations-process/" TargetMode="External"/><Relationship Id="rId3" Type="http://schemas.openxmlformats.org/officeDocument/2006/relationships/customXml" Target="../customXml/item3.xml"/><Relationship Id="rId21" Type="http://schemas.openxmlformats.org/officeDocument/2006/relationships/hyperlink" Target="mailto:hendersonl3@sacredheart.edu"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sacredheart.edu/offices--departments-directory/inclusive-excellence/reporting-an-incident/" TargetMode="External"/><Relationship Id="rId25" Type="http://schemas.openxmlformats.org/officeDocument/2006/relationships/hyperlink" Target="mailto:scinicariellol@sacredheart.edu" TargetMode="External"/><Relationship Id="rId2" Type="http://schemas.openxmlformats.org/officeDocument/2006/relationships/customXml" Target="../customXml/item2.xml"/><Relationship Id="rId16" Type="http://schemas.openxmlformats.org/officeDocument/2006/relationships/hyperlink" Target="mailto:inclusiveexcellence@sacredheart.edu" TargetMode="External"/><Relationship Id="rId20" Type="http://schemas.openxmlformats.org/officeDocument/2006/relationships/hyperlink" Target="https://sacredheart.mywconline.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mailto:radziunask@sacredheart.edu"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sacredheart.edu/offices--departments-directory/inclusive-excellence/" TargetMode="External"/><Relationship Id="rId23" Type="http://schemas.openxmlformats.org/officeDocument/2006/relationships/hyperlink" Target="https://www.sacredheart.edu/offices--departments-directory/office-of-student-accessibility/" TargetMode="External"/><Relationship Id="rId28" Type="http://schemas.openxmlformats.org/officeDocument/2006/relationships/hyperlink" Target="mailto:scinicariellol@sacredheart.edu" TargetMode="External"/><Relationship Id="rId10" Type="http://schemas.openxmlformats.org/officeDocument/2006/relationships/image" Target="media/image1.jpg"/><Relationship Id="rId19" Type="http://schemas.openxmlformats.org/officeDocument/2006/relationships/hyperlink" Target="mailto:wielkl@sacredheart.edu"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acredheart.edu/offices--departments-directory/registrar/academic-integrity-policy/" TargetMode="External"/><Relationship Id="rId22" Type="http://schemas.openxmlformats.org/officeDocument/2006/relationships/hyperlink" Target="https://www.sacredheart.edu/tutor" TargetMode="External"/><Relationship Id="rId27" Type="http://schemas.openxmlformats.org/officeDocument/2006/relationships/hyperlink" Target="mailto:radziunask@sacredheart.edu"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E0E57ACCA17746B533EFAB5B363E73" ma:contentTypeVersion="15" ma:contentTypeDescription="Create a new document." ma:contentTypeScope="" ma:versionID="f3ee22daf6b4f672287742f4506513b4">
  <xsd:schema xmlns:xsd="http://www.w3.org/2001/XMLSchema" xmlns:xs="http://www.w3.org/2001/XMLSchema" xmlns:p="http://schemas.microsoft.com/office/2006/metadata/properties" xmlns:ns2="ee8f9552-cd58-49b7-8835-ddccee09d512" xmlns:ns3="6fa92760-1054-45e8-9ce6-badb27917fb4" targetNamespace="http://schemas.microsoft.com/office/2006/metadata/properties" ma:root="true" ma:fieldsID="c0f4ac4726dd37f1abd2fce014a05fc0" ns2:_="" ns3:_="">
    <xsd:import namespace="ee8f9552-cd58-49b7-8835-ddccee09d512"/>
    <xsd:import namespace="6fa92760-1054-45e8-9ce6-badb27917f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f9552-cd58-49b7-8835-ddccee09d5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fc7c6bf-bcdc-4a22-a798-56f05a6d25cb"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a92760-1054-45e8-9ce6-badb27917fb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af8792f-f49a-43c3-b41d-430ca30ff7c5}" ma:internalName="TaxCatchAll" ma:showField="CatchAllData" ma:web="6fa92760-1054-45e8-9ce6-badb27917f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fa92760-1054-45e8-9ce6-badb27917fb4" xsi:nil="true"/>
    <lcf76f155ced4ddcb4097134ff3c332f xmlns="ee8f9552-cd58-49b7-8835-ddccee09d512">
      <Terms xmlns="http://schemas.microsoft.com/office/infopath/2007/PartnerControls"/>
    </lcf76f155ced4ddcb4097134ff3c332f>
    <SharedWithUsers xmlns="6fa92760-1054-45e8-9ce6-badb27917fb4">
      <UserInfo>
        <DisplayName>Luoma, Elizabeth</DisplayName>
        <AccountId>19</AccountId>
        <AccountType/>
      </UserInfo>
    </SharedWithUsers>
  </documentManagement>
</p:properties>
</file>

<file path=customXml/itemProps1.xml><?xml version="1.0" encoding="utf-8"?>
<ds:datastoreItem xmlns:ds="http://schemas.openxmlformats.org/officeDocument/2006/customXml" ds:itemID="{DBA25ACC-2697-4D21-BE98-26B17563BC15}">
  <ds:schemaRefs>
    <ds:schemaRef ds:uri="http://schemas.microsoft.com/sharepoint/v3/contenttype/forms"/>
  </ds:schemaRefs>
</ds:datastoreItem>
</file>

<file path=customXml/itemProps2.xml><?xml version="1.0" encoding="utf-8"?>
<ds:datastoreItem xmlns:ds="http://schemas.openxmlformats.org/officeDocument/2006/customXml" ds:itemID="{18AE806E-8959-4120-B93F-1F4D1619A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f9552-cd58-49b7-8835-ddccee09d512"/>
    <ds:schemaRef ds:uri="6fa92760-1054-45e8-9ce6-badb27917f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6F6D68-B70E-4634-95DD-17D9D032890A}">
  <ds:schemaRefs>
    <ds:schemaRef ds:uri="http://schemas.microsoft.com/office/2006/metadata/properties"/>
    <ds:schemaRef ds:uri="http://schemas.microsoft.com/office/infopath/2007/PartnerControls"/>
    <ds:schemaRef ds:uri="6fa92760-1054-45e8-9ce6-badb27917fb4"/>
    <ds:schemaRef ds:uri="ee8f9552-cd58-49b7-8835-ddccee09d51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2964</Words>
  <Characters>16898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19823</CharactersWithSpaces>
  <SharedDoc>false</SharedDoc>
  <HLinks>
    <vt:vector size="96" baseType="variant">
      <vt:variant>
        <vt:i4>7340126</vt:i4>
      </vt:variant>
      <vt:variant>
        <vt:i4>45</vt:i4>
      </vt:variant>
      <vt:variant>
        <vt:i4>0</vt:i4>
      </vt:variant>
      <vt:variant>
        <vt:i4>5</vt:i4>
      </vt:variant>
      <vt:variant>
        <vt:lpwstr>mailto:scinicariellol@sacredheart.edu</vt:lpwstr>
      </vt:variant>
      <vt:variant>
        <vt:lpwstr/>
      </vt:variant>
      <vt:variant>
        <vt:i4>6946883</vt:i4>
      </vt:variant>
      <vt:variant>
        <vt:i4>42</vt:i4>
      </vt:variant>
      <vt:variant>
        <vt:i4>0</vt:i4>
      </vt:variant>
      <vt:variant>
        <vt:i4>5</vt:i4>
      </vt:variant>
      <vt:variant>
        <vt:lpwstr>mailto:radziunask@sacredheart.edu</vt:lpwstr>
      </vt:variant>
      <vt:variant>
        <vt:lpwstr/>
      </vt:variant>
      <vt:variant>
        <vt:i4>2621553</vt:i4>
      </vt:variant>
      <vt:variant>
        <vt:i4>39</vt:i4>
      </vt:variant>
      <vt:variant>
        <vt:i4>0</vt:i4>
      </vt:variant>
      <vt:variant>
        <vt:i4>5</vt:i4>
      </vt:variant>
      <vt:variant>
        <vt:lpwstr>https://www.sacredheart.edu/offices--departments-directory/office-of-student-accessibility/</vt:lpwstr>
      </vt:variant>
      <vt:variant>
        <vt:lpwstr/>
      </vt:variant>
      <vt:variant>
        <vt:i4>5701720</vt:i4>
      </vt:variant>
      <vt:variant>
        <vt:i4>36</vt:i4>
      </vt:variant>
      <vt:variant>
        <vt:i4>0</vt:i4>
      </vt:variant>
      <vt:variant>
        <vt:i4>5</vt:i4>
      </vt:variant>
      <vt:variant>
        <vt:lpwstr>https://www.sacredheart.edu/tutor</vt:lpwstr>
      </vt:variant>
      <vt:variant>
        <vt:lpwstr/>
      </vt:variant>
      <vt:variant>
        <vt:i4>3604560</vt:i4>
      </vt:variant>
      <vt:variant>
        <vt:i4>33</vt:i4>
      </vt:variant>
      <vt:variant>
        <vt:i4>0</vt:i4>
      </vt:variant>
      <vt:variant>
        <vt:i4>5</vt:i4>
      </vt:variant>
      <vt:variant>
        <vt:lpwstr>mailto:hendersonl3@sacredheart.edu</vt:lpwstr>
      </vt:variant>
      <vt:variant>
        <vt:lpwstr/>
      </vt:variant>
      <vt:variant>
        <vt:i4>2687102</vt:i4>
      </vt:variant>
      <vt:variant>
        <vt:i4>30</vt:i4>
      </vt:variant>
      <vt:variant>
        <vt:i4>0</vt:i4>
      </vt:variant>
      <vt:variant>
        <vt:i4>5</vt:i4>
      </vt:variant>
      <vt:variant>
        <vt:lpwstr>https://sacredheart.mywconline.com/</vt:lpwstr>
      </vt:variant>
      <vt:variant>
        <vt:lpwstr/>
      </vt:variant>
      <vt:variant>
        <vt:i4>7405646</vt:i4>
      </vt:variant>
      <vt:variant>
        <vt:i4>27</vt:i4>
      </vt:variant>
      <vt:variant>
        <vt:i4>0</vt:i4>
      </vt:variant>
      <vt:variant>
        <vt:i4>5</vt:i4>
      </vt:variant>
      <vt:variant>
        <vt:lpwstr>mailto:wielkl@sacredheart.edu</vt:lpwstr>
      </vt:variant>
      <vt:variant>
        <vt:lpwstr/>
      </vt:variant>
      <vt:variant>
        <vt:i4>7536715</vt:i4>
      </vt:variant>
      <vt:variant>
        <vt:i4>24</vt:i4>
      </vt:variant>
      <vt:variant>
        <vt:i4>0</vt:i4>
      </vt:variant>
      <vt:variant>
        <vt:i4>5</vt:i4>
      </vt:variant>
      <vt:variant>
        <vt:lpwstr>mailto:inclusiveexcellence@sacredheart.edu</vt:lpwstr>
      </vt:variant>
      <vt:variant>
        <vt:lpwstr/>
      </vt:variant>
      <vt:variant>
        <vt:i4>3342449</vt:i4>
      </vt:variant>
      <vt:variant>
        <vt:i4>21</vt:i4>
      </vt:variant>
      <vt:variant>
        <vt:i4>0</vt:i4>
      </vt:variant>
      <vt:variant>
        <vt:i4>5</vt:i4>
      </vt:variant>
      <vt:variant>
        <vt:lpwstr>https://www.sacredheart.edu/offices--departments-directory/inclusive-excellence/reporting-an-incident/</vt:lpwstr>
      </vt:variant>
      <vt:variant>
        <vt:lpwstr/>
      </vt:variant>
      <vt:variant>
        <vt:i4>7536715</vt:i4>
      </vt:variant>
      <vt:variant>
        <vt:i4>18</vt:i4>
      </vt:variant>
      <vt:variant>
        <vt:i4>0</vt:i4>
      </vt:variant>
      <vt:variant>
        <vt:i4>5</vt:i4>
      </vt:variant>
      <vt:variant>
        <vt:lpwstr>mailto:inclusiveexcellence@sacredheart.edu</vt:lpwstr>
      </vt:variant>
      <vt:variant>
        <vt:lpwstr/>
      </vt:variant>
      <vt:variant>
        <vt:i4>5177429</vt:i4>
      </vt:variant>
      <vt:variant>
        <vt:i4>15</vt:i4>
      </vt:variant>
      <vt:variant>
        <vt:i4>0</vt:i4>
      </vt:variant>
      <vt:variant>
        <vt:i4>5</vt:i4>
      </vt:variant>
      <vt:variant>
        <vt:lpwstr>https://www.sacredheart.edu/offices--departments-directory/inclusive-excellence/</vt:lpwstr>
      </vt:variant>
      <vt:variant>
        <vt:lpwstr/>
      </vt:variant>
      <vt:variant>
        <vt:i4>5177429</vt:i4>
      </vt:variant>
      <vt:variant>
        <vt:i4>12</vt:i4>
      </vt:variant>
      <vt:variant>
        <vt:i4>0</vt:i4>
      </vt:variant>
      <vt:variant>
        <vt:i4>5</vt:i4>
      </vt:variant>
      <vt:variant>
        <vt:lpwstr>https://www.sacredheart.edu/offices--departments-directory/inclusive-excellence/</vt:lpwstr>
      </vt:variant>
      <vt:variant>
        <vt:lpwstr/>
      </vt:variant>
      <vt:variant>
        <vt:i4>6750255</vt:i4>
      </vt:variant>
      <vt:variant>
        <vt:i4>9</vt:i4>
      </vt:variant>
      <vt:variant>
        <vt:i4>0</vt:i4>
      </vt:variant>
      <vt:variant>
        <vt:i4>5</vt:i4>
      </vt:variant>
      <vt:variant>
        <vt:lpwstr>https://www.sacredheart.edu/offices--departments-directory/registrar/academic-integrity-policy/</vt:lpwstr>
      </vt:variant>
      <vt:variant>
        <vt:lpwstr/>
      </vt:variant>
      <vt:variant>
        <vt:i4>2359334</vt:i4>
      </vt:variant>
      <vt:variant>
        <vt:i4>6</vt:i4>
      </vt:variant>
      <vt:variant>
        <vt:i4>0</vt:i4>
      </vt:variant>
      <vt:variant>
        <vt:i4>5</vt:i4>
      </vt:variant>
      <vt:variant>
        <vt:lpwstr>https://www.sacredheart.edu/offices--departments-directory/registrar/academic-catalogs/</vt:lpwstr>
      </vt:variant>
      <vt:variant>
        <vt:lpwstr/>
      </vt:variant>
      <vt:variant>
        <vt:i4>262144</vt:i4>
      </vt:variant>
      <vt:variant>
        <vt:i4>3</vt:i4>
      </vt:variant>
      <vt:variant>
        <vt:i4>0</vt:i4>
      </vt:variant>
      <vt:variant>
        <vt:i4>5</vt:i4>
      </vt:variant>
      <vt:variant>
        <vt:lpwstr>https://mailsacredheart.sharepoint.com/sites/CTL/SitePages/Course-Design-%26-Development.aspx</vt:lpwstr>
      </vt:variant>
      <vt:variant>
        <vt:lpwstr/>
      </vt:variant>
      <vt:variant>
        <vt:i4>7667796</vt:i4>
      </vt:variant>
      <vt:variant>
        <vt:i4>0</vt:i4>
      </vt:variant>
      <vt:variant>
        <vt:i4>0</vt:i4>
      </vt:variant>
      <vt:variant>
        <vt:i4>5</vt:i4>
      </vt:variant>
      <vt:variant>
        <vt:lpwstr>mailto:ctl@sacredheart.edu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2022-12-14T15:33:00Z</dcterms:created>
  <dcterms:modified xsi:type="dcterms:W3CDTF">2022-12-16T02:58:00Z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0x0101009AE0E57ACCA17746B533EFAB5B363E73</vt:lpwstr>
  </property>
  <property fmtid="{D5CDD505-2E9C-101B-9397-08002B2CF9AE}" pid="3" name="MediaServiceImageTags">
    <vt:lpwstr/>
  </property>
</Properties>
</file>